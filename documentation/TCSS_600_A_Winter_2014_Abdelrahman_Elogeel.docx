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bookmarkStart w:id="0" w:name="page1"/>
      <w:bookmarkEnd w:id="0"/>
      <w:r w:rsidRPr="003D464B">
        <w:rPr>
          <w:rFonts w:cs="Calibri"/>
          <w:b/>
          <w:bCs/>
          <w:sz w:val="24"/>
          <w:szCs w:val="24"/>
          <w:u w:val="single"/>
        </w:rPr>
        <w:t>TCSS 600-A Winter 2014</w:t>
      </w:r>
    </w:p>
    <w:p w:rsidR="00011ADE" w:rsidRPr="003D464B" w:rsidRDefault="00011ADE" w:rsidP="0048629B">
      <w:pPr>
        <w:widowControl w:val="0"/>
        <w:autoSpaceDE w:val="0"/>
        <w:autoSpaceDN w:val="0"/>
        <w:adjustRightInd w:val="0"/>
        <w:spacing w:after="0" w:line="245"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Independent Study Proposal</w:t>
      </w:r>
    </w:p>
    <w:p w:rsidR="00011ADE" w:rsidRPr="003D464B" w:rsidRDefault="00011ADE" w:rsidP="0048629B">
      <w:pPr>
        <w:widowControl w:val="0"/>
        <w:autoSpaceDE w:val="0"/>
        <w:autoSpaceDN w:val="0"/>
        <w:adjustRightInd w:val="0"/>
        <w:spacing w:after="0" w:line="242"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Title: Automated Planning and Reinforcement Learning</w:t>
      </w:r>
    </w:p>
    <w:p w:rsidR="00011ADE" w:rsidRPr="003D464B" w:rsidRDefault="00011ADE" w:rsidP="0048629B">
      <w:pPr>
        <w:widowControl w:val="0"/>
        <w:autoSpaceDE w:val="0"/>
        <w:autoSpaceDN w:val="0"/>
        <w:adjustRightInd w:val="0"/>
        <w:spacing w:after="0" w:line="245"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 xml:space="preserve">Student Name: </w:t>
      </w:r>
      <w:r w:rsidR="00AE0A28" w:rsidRPr="003D464B">
        <w:rPr>
          <w:rFonts w:cs="Calibri"/>
          <w:b/>
          <w:bCs/>
          <w:sz w:val="24"/>
          <w:szCs w:val="24"/>
          <w:u w:val="single"/>
        </w:rPr>
        <w:t>Abdelrahman Elogeel</w:t>
      </w:r>
    </w:p>
    <w:p w:rsidR="00011ADE" w:rsidRPr="003D464B" w:rsidRDefault="00011ADE" w:rsidP="0048629B">
      <w:pPr>
        <w:widowControl w:val="0"/>
        <w:autoSpaceDE w:val="0"/>
        <w:autoSpaceDN w:val="0"/>
        <w:adjustRightInd w:val="0"/>
        <w:spacing w:after="0" w:line="245" w:lineRule="exact"/>
        <w:jc w:val="center"/>
        <w:rPr>
          <w:rFonts w:cs="Times New Roman"/>
          <w:sz w:val="24"/>
          <w:szCs w:val="24"/>
        </w:rPr>
      </w:pPr>
    </w:p>
    <w:p w:rsidR="00011ADE" w:rsidRPr="003D464B" w:rsidRDefault="00011ADE" w:rsidP="0048629B">
      <w:pPr>
        <w:widowControl w:val="0"/>
        <w:autoSpaceDE w:val="0"/>
        <w:autoSpaceDN w:val="0"/>
        <w:adjustRightInd w:val="0"/>
        <w:spacing w:after="0" w:line="240" w:lineRule="auto"/>
        <w:jc w:val="center"/>
        <w:rPr>
          <w:rFonts w:cs="Times New Roman"/>
          <w:sz w:val="24"/>
          <w:szCs w:val="24"/>
        </w:rPr>
      </w:pPr>
      <w:r w:rsidRPr="003D464B">
        <w:rPr>
          <w:rFonts w:cs="Calibri"/>
          <w:b/>
          <w:bCs/>
          <w:sz w:val="24"/>
          <w:szCs w:val="24"/>
          <w:u w:val="single"/>
        </w:rPr>
        <w:t xml:space="preserve">Study Advisor’s Name: </w:t>
      </w:r>
      <w:r w:rsidR="00AE0A28" w:rsidRPr="003D464B">
        <w:rPr>
          <w:rFonts w:cs="Calibri"/>
          <w:b/>
          <w:bCs/>
          <w:sz w:val="24"/>
          <w:szCs w:val="24"/>
          <w:u w:val="single"/>
        </w:rPr>
        <w:t>Dr. Matthew Alden</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u w:val="single"/>
        </w:rPr>
        <w:t>Justification:</w:t>
      </w:r>
    </w:p>
    <w:p w:rsidR="00011ADE" w:rsidRPr="003D464B" w:rsidRDefault="00011ADE" w:rsidP="0048629B">
      <w:pPr>
        <w:widowControl w:val="0"/>
        <w:autoSpaceDE w:val="0"/>
        <w:autoSpaceDN w:val="0"/>
        <w:adjustRightInd w:val="0"/>
        <w:spacing w:after="0" w:line="295" w:lineRule="exact"/>
        <w:rPr>
          <w:rFonts w:cs="Times New Roman"/>
          <w:sz w:val="24"/>
          <w:szCs w:val="24"/>
        </w:rPr>
      </w:pPr>
    </w:p>
    <w:p w:rsidR="00011ADE" w:rsidRPr="003D464B" w:rsidRDefault="007D1682" w:rsidP="0048629B">
      <w:pPr>
        <w:widowControl w:val="0"/>
        <w:autoSpaceDE w:val="0"/>
        <w:autoSpaceDN w:val="0"/>
        <w:adjustRightInd w:val="0"/>
        <w:spacing w:after="0" w:line="247" w:lineRule="exact"/>
        <w:rPr>
          <w:rFonts w:cs="Calibri"/>
          <w:b/>
          <w:bCs/>
          <w:sz w:val="24"/>
          <w:szCs w:val="24"/>
          <w:u w:val="single"/>
        </w:rPr>
      </w:pPr>
      <w:r w:rsidRPr="003D464B">
        <w:rPr>
          <w:rFonts w:cs="Calibri"/>
          <w:b/>
          <w:bCs/>
          <w:sz w:val="24"/>
          <w:szCs w:val="24"/>
          <w:u w:val="single"/>
        </w:rPr>
        <w:t xml:space="preserve">This independent study will provide me with a background in automated planning and reinforcement learning. Ideally I would have liked to take a course on automated planning and reinforcement learning techniques, but have instead elected to study the topic as an independent study since no such course was offered last year. This independent study will also help me </w:t>
      </w:r>
      <w:r w:rsidR="00ED0BD1">
        <w:rPr>
          <w:rFonts w:cs="Calibri"/>
          <w:b/>
          <w:bCs/>
          <w:sz w:val="24"/>
          <w:szCs w:val="24"/>
          <w:u w:val="single"/>
        </w:rPr>
        <w:t>shape</w:t>
      </w:r>
      <w:r w:rsidR="00ED0BD1" w:rsidRPr="003D464B">
        <w:rPr>
          <w:rFonts w:cs="Calibri"/>
          <w:b/>
          <w:bCs/>
          <w:sz w:val="24"/>
          <w:szCs w:val="24"/>
          <w:u w:val="single"/>
        </w:rPr>
        <w:t xml:space="preserve"> </w:t>
      </w:r>
      <w:r w:rsidRPr="003D464B">
        <w:rPr>
          <w:rFonts w:cs="Calibri"/>
          <w:b/>
          <w:bCs/>
          <w:sz w:val="24"/>
          <w:szCs w:val="24"/>
          <w:u w:val="single"/>
        </w:rPr>
        <w:t xml:space="preserve">my Master’s thesis </w:t>
      </w:r>
      <w:r w:rsidR="00EB5A16">
        <w:rPr>
          <w:rFonts w:cs="Calibri"/>
          <w:b/>
          <w:bCs/>
          <w:sz w:val="24"/>
          <w:szCs w:val="24"/>
          <w:u w:val="single"/>
        </w:rPr>
        <w:t>background</w:t>
      </w:r>
      <w:r w:rsidRPr="003D464B">
        <w:rPr>
          <w:rFonts w:cs="Calibri"/>
          <w:b/>
          <w:bCs/>
          <w:sz w:val="24"/>
          <w:szCs w:val="24"/>
          <w:u w:val="single"/>
        </w:rPr>
        <w:t xml:space="preserve"> which I plan to work on </w:t>
      </w:r>
      <w:r w:rsidR="00ED0BD1">
        <w:rPr>
          <w:rFonts w:cs="Calibri"/>
          <w:b/>
          <w:bCs/>
          <w:sz w:val="24"/>
          <w:szCs w:val="24"/>
          <w:u w:val="single"/>
        </w:rPr>
        <w:t>during</w:t>
      </w:r>
      <w:r w:rsidR="00ED0BD1" w:rsidRPr="003D464B">
        <w:rPr>
          <w:rFonts w:cs="Calibri"/>
          <w:b/>
          <w:bCs/>
          <w:sz w:val="24"/>
          <w:szCs w:val="24"/>
          <w:u w:val="single"/>
        </w:rPr>
        <w:t xml:space="preserve"> </w:t>
      </w:r>
      <w:r w:rsidRPr="003D464B">
        <w:rPr>
          <w:rFonts w:cs="Calibri"/>
          <w:b/>
          <w:bCs/>
          <w:sz w:val="24"/>
          <w:szCs w:val="24"/>
          <w:u w:val="single"/>
        </w:rPr>
        <w:t xml:space="preserve">the </w:t>
      </w:r>
      <w:r w:rsidR="00C64D47" w:rsidRPr="003D464B">
        <w:rPr>
          <w:rFonts w:cs="Calibri"/>
          <w:b/>
          <w:bCs/>
          <w:sz w:val="24"/>
          <w:szCs w:val="24"/>
          <w:u w:val="single"/>
        </w:rPr>
        <w:t>Summer</w:t>
      </w:r>
      <w:r w:rsidRPr="003D464B">
        <w:rPr>
          <w:rFonts w:cs="Calibri"/>
          <w:b/>
          <w:bCs/>
          <w:sz w:val="24"/>
          <w:szCs w:val="24"/>
          <w:u w:val="single"/>
        </w:rPr>
        <w:t xml:space="preserve"> </w:t>
      </w:r>
      <w:r w:rsidR="00EE4C93" w:rsidRPr="003D464B">
        <w:rPr>
          <w:rFonts w:cs="Calibri"/>
          <w:b/>
          <w:bCs/>
          <w:sz w:val="24"/>
          <w:szCs w:val="24"/>
          <w:u w:val="single"/>
        </w:rPr>
        <w:t>14</w:t>
      </w:r>
      <w:r w:rsidRPr="003D464B">
        <w:rPr>
          <w:rFonts w:cs="Calibri"/>
          <w:b/>
          <w:bCs/>
          <w:sz w:val="24"/>
          <w:szCs w:val="24"/>
          <w:u w:val="single"/>
        </w:rPr>
        <w:t xml:space="preserve"> and </w:t>
      </w:r>
      <w:r w:rsidR="00C64D47" w:rsidRPr="003D464B">
        <w:rPr>
          <w:rFonts w:cs="Calibri"/>
          <w:b/>
          <w:bCs/>
          <w:sz w:val="24"/>
          <w:szCs w:val="24"/>
          <w:u w:val="single"/>
        </w:rPr>
        <w:t>Autumn</w:t>
      </w:r>
      <w:r w:rsidRPr="003D464B">
        <w:rPr>
          <w:rFonts w:cs="Calibri"/>
          <w:b/>
          <w:bCs/>
          <w:sz w:val="24"/>
          <w:szCs w:val="24"/>
          <w:u w:val="single"/>
        </w:rPr>
        <w:t xml:space="preserve"> </w:t>
      </w:r>
      <w:r w:rsidR="00ED0BD1" w:rsidRPr="003D464B">
        <w:rPr>
          <w:rFonts w:cs="Calibri"/>
          <w:b/>
          <w:bCs/>
          <w:sz w:val="24"/>
          <w:szCs w:val="24"/>
          <w:u w:val="single"/>
        </w:rPr>
        <w:t>1</w:t>
      </w:r>
      <w:r w:rsidR="00ED0BD1">
        <w:rPr>
          <w:rFonts w:cs="Calibri"/>
          <w:b/>
          <w:bCs/>
          <w:sz w:val="24"/>
          <w:szCs w:val="24"/>
          <w:u w:val="single"/>
        </w:rPr>
        <w:t>4</w:t>
      </w:r>
      <w:r w:rsidR="00ED0BD1" w:rsidRPr="003D464B">
        <w:rPr>
          <w:rFonts w:cs="Calibri"/>
          <w:b/>
          <w:bCs/>
          <w:sz w:val="24"/>
          <w:szCs w:val="24"/>
          <w:u w:val="single"/>
        </w:rPr>
        <w:t xml:space="preserve"> </w:t>
      </w:r>
      <w:r w:rsidRPr="003D464B">
        <w:rPr>
          <w:rFonts w:cs="Calibri"/>
          <w:b/>
          <w:bCs/>
          <w:sz w:val="24"/>
          <w:szCs w:val="24"/>
          <w:u w:val="single"/>
        </w:rPr>
        <w:t>quarters.</w:t>
      </w:r>
    </w:p>
    <w:p w:rsidR="007D1682" w:rsidRPr="003D464B" w:rsidRDefault="007D1682" w:rsidP="0048629B">
      <w:pPr>
        <w:widowControl w:val="0"/>
        <w:autoSpaceDE w:val="0"/>
        <w:autoSpaceDN w:val="0"/>
        <w:adjustRightInd w:val="0"/>
        <w:spacing w:after="0" w:line="247"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Overview:</w:t>
      </w:r>
    </w:p>
    <w:p w:rsidR="00D3681A" w:rsidRDefault="00C356DA" w:rsidP="0048629B">
      <w:pPr>
        <w:widowControl w:val="0"/>
        <w:autoSpaceDE w:val="0"/>
        <w:autoSpaceDN w:val="0"/>
        <w:adjustRightInd w:val="0"/>
        <w:spacing w:after="0" w:line="295" w:lineRule="exact"/>
        <w:rPr>
          <w:rFonts w:cs="Times New Roman"/>
          <w:sz w:val="24"/>
          <w:szCs w:val="24"/>
        </w:rPr>
      </w:pPr>
      <w:r>
        <w:rPr>
          <w:rFonts w:cs="Times New Roman"/>
          <w:sz w:val="24"/>
          <w:szCs w:val="24"/>
        </w:rPr>
        <w:t xml:space="preserve">Automated </w:t>
      </w:r>
      <w:r w:rsidR="00EB5A16" w:rsidRPr="00EB5A16">
        <w:rPr>
          <w:rFonts w:cs="Times New Roman"/>
          <w:sz w:val="24"/>
          <w:szCs w:val="24"/>
        </w:rPr>
        <w:t xml:space="preserve">Planning is the reasoning side of </w:t>
      </w:r>
      <w:commentRangeStart w:id="1"/>
      <w:r w:rsidR="00EB5A16" w:rsidRPr="00EB5A16">
        <w:rPr>
          <w:rFonts w:cs="Times New Roman"/>
          <w:sz w:val="24"/>
          <w:szCs w:val="24"/>
        </w:rPr>
        <w:t>acting</w:t>
      </w:r>
      <w:commentRangeEnd w:id="1"/>
      <w:r w:rsidR="00ED0BD1">
        <w:rPr>
          <w:rStyle w:val="CommentReference"/>
        </w:rPr>
        <w:commentReference w:id="1"/>
      </w:r>
      <w:ins w:id="2" w:author="Abdelrahman Elogeel" w:date="2013-12-02T17:09:00Z">
        <w:r w:rsidR="003A5770">
          <w:rPr>
            <w:rFonts w:cs="Times New Roman"/>
            <w:sz w:val="24"/>
            <w:szCs w:val="24"/>
          </w:rPr>
          <w:t xml:space="preserve"> </w:t>
        </w:r>
      </w:ins>
      <w:customXmlInsRangeStart w:id="3" w:author="Abdelrahman Elogeel" w:date="2013-12-02T17:10:00Z"/>
      <w:sdt>
        <w:sdtPr>
          <w:rPr>
            <w:rFonts w:cs="Times New Roman"/>
            <w:sz w:val="24"/>
            <w:szCs w:val="24"/>
          </w:rPr>
          <w:id w:val="-1216744187"/>
          <w:citation/>
        </w:sdtPr>
        <w:sdtEndPr/>
        <w:sdtContent>
          <w:customXmlInsRangeEnd w:id="3"/>
          <w:ins w:id="4" w:author="Abdelrahman Elogeel" w:date="2013-12-02T17:10:00Z">
            <w:r w:rsidR="003A5770">
              <w:rPr>
                <w:rFonts w:cs="Times New Roman"/>
                <w:sz w:val="24"/>
                <w:szCs w:val="24"/>
              </w:rPr>
              <w:fldChar w:fldCharType="begin"/>
            </w:r>
            <w:r w:rsidR="003A5770">
              <w:rPr>
                <w:rFonts w:cs="Times New Roman"/>
                <w:sz w:val="24"/>
                <w:szCs w:val="24"/>
              </w:rPr>
              <w:instrText xml:space="preserve"> CITATION Wik133 \l 1033 </w:instrText>
            </w:r>
          </w:ins>
          <w:r w:rsidR="003A5770">
            <w:rPr>
              <w:rFonts w:cs="Times New Roman"/>
              <w:sz w:val="24"/>
              <w:szCs w:val="24"/>
            </w:rPr>
            <w:fldChar w:fldCharType="separate"/>
          </w:r>
          <w:ins w:id="5" w:author="Abdelrahman Elogeel" w:date="2013-12-02T17:10:00Z">
            <w:r w:rsidR="003A5770" w:rsidRPr="00AC7E1C">
              <w:rPr>
                <w:rFonts w:cs="Times New Roman"/>
                <w:noProof/>
                <w:sz w:val="24"/>
                <w:szCs w:val="24"/>
              </w:rPr>
              <w:t>[1]</w:t>
            </w:r>
            <w:r w:rsidR="003A5770">
              <w:rPr>
                <w:rFonts w:cs="Times New Roman"/>
                <w:sz w:val="24"/>
                <w:szCs w:val="24"/>
              </w:rPr>
              <w:fldChar w:fldCharType="end"/>
            </w:r>
          </w:ins>
          <w:customXmlInsRangeStart w:id="6" w:author="Abdelrahman Elogeel" w:date="2013-12-02T17:10:00Z"/>
        </w:sdtContent>
      </w:sdt>
      <w:customXmlInsRangeEnd w:id="6"/>
      <w:r w:rsidR="00EB5A16" w:rsidRPr="00EB5A16">
        <w:rPr>
          <w:rFonts w:cs="Times New Roman"/>
          <w:sz w:val="24"/>
          <w:szCs w:val="24"/>
        </w:rPr>
        <w:t>. It is an abstract, explicit deliberation process that chooses and organizes actions by anticipating their expected outcomes.</w:t>
      </w:r>
    </w:p>
    <w:p w:rsidR="00D3681A" w:rsidRDefault="00D3681A" w:rsidP="0048629B">
      <w:pPr>
        <w:widowControl w:val="0"/>
        <w:autoSpaceDE w:val="0"/>
        <w:autoSpaceDN w:val="0"/>
        <w:adjustRightInd w:val="0"/>
        <w:spacing w:after="0" w:line="295" w:lineRule="exact"/>
        <w:rPr>
          <w:rFonts w:cs="Times New Roman"/>
          <w:sz w:val="24"/>
          <w:szCs w:val="24"/>
        </w:rPr>
      </w:pPr>
      <w:r w:rsidRPr="00D3681A">
        <w:rPr>
          <w:rFonts w:cs="Times New Roman"/>
          <w:sz w:val="24"/>
          <w:szCs w:val="24"/>
        </w:rPr>
        <w:t xml:space="preserve">Reinforcement </w:t>
      </w:r>
      <w:commentRangeStart w:id="7"/>
      <w:r w:rsidRPr="00D3681A">
        <w:rPr>
          <w:rFonts w:cs="Times New Roman"/>
          <w:sz w:val="24"/>
          <w:szCs w:val="24"/>
        </w:rPr>
        <w:t>learning</w:t>
      </w:r>
      <w:commentRangeEnd w:id="7"/>
      <w:r w:rsidR="00ED0BD1">
        <w:rPr>
          <w:rStyle w:val="CommentReference"/>
        </w:rPr>
        <w:commentReference w:id="7"/>
      </w:r>
      <w:r w:rsidRPr="00D3681A">
        <w:rPr>
          <w:rFonts w:cs="Times New Roman"/>
          <w:sz w:val="24"/>
          <w:szCs w:val="24"/>
        </w:rPr>
        <w:t xml:space="preserve"> </w:t>
      </w:r>
      <w:sdt>
        <w:sdtPr>
          <w:rPr>
            <w:rFonts w:cs="Times New Roman"/>
            <w:sz w:val="24"/>
            <w:szCs w:val="24"/>
          </w:rPr>
          <w:id w:val="1526674418"/>
          <w:citation/>
        </w:sdtPr>
        <w:sdtEndPr/>
        <w:sdtContent>
          <w:r w:rsidR="00AC7E1C">
            <w:rPr>
              <w:rFonts w:cs="Times New Roman"/>
              <w:sz w:val="24"/>
              <w:szCs w:val="24"/>
            </w:rPr>
            <w:fldChar w:fldCharType="begin"/>
          </w:r>
          <w:r w:rsidR="00AC7E1C">
            <w:rPr>
              <w:rFonts w:cs="Times New Roman"/>
              <w:sz w:val="24"/>
              <w:szCs w:val="24"/>
            </w:rPr>
            <w:instrText xml:space="preserve"> CITATION Wik134 \l 1033 </w:instrText>
          </w:r>
          <w:r w:rsidR="00AC7E1C">
            <w:rPr>
              <w:rFonts w:cs="Times New Roman"/>
              <w:sz w:val="24"/>
              <w:szCs w:val="24"/>
            </w:rPr>
            <w:fldChar w:fldCharType="separate"/>
          </w:r>
          <w:r w:rsidR="00AC7E1C" w:rsidRPr="00AC7E1C">
            <w:rPr>
              <w:rFonts w:cs="Times New Roman"/>
              <w:noProof/>
              <w:sz w:val="24"/>
              <w:szCs w:val="24"/>
            </w:rPr>
            <w:t>[2]</w:t>
          </w:r>
          <w:r w:rsidR="00AC7E1C">
            <w:rPr>
              <w:rFonts w:cs="Times New Roman"/>
              <w:sz w:val="24"/>
              <w:szCs w:val="24"/>
            </w:rPr>
            <w:fldChar w:fldCharType="end"/>
          </w:r>
        </w:sdtContent>
      </w:sdt>
      <w:r w:rsidRPr="00D3681A">
        <w:rPr>
          <w:rFonts w:cs="Times New Roman"/>
          <w:sz w:val="24"/>
          <w:szCs w:val="24"/>
        </w:rPr>
        <w:t>is an area of machine learning inspired by behaviorist psychology, concerned with how software agents ought to take actions in an environment so as to maximize some notion of cumulative reward.</w:t>
      </w:r>
    </w:p>
    <w:p w:rsidR="000E5036" w:rsidRPr="003D464B" w:rsidRDefault="000E5036" w:rsidP="0048629B">
      <w:pPr>
        <w:widowControl w:val="0"/>
        <w:autoSpaceDE w:val="0"/>
        <w:autoSpaceDN w:val="0"/>
        <w:adjustRightInd w:val="0"/>
        <w:spacing w:after="0" w:line="295" w:lineRule="exact"/>
        <w:rPr>
          <w:rFonts w:cs="Times New Roman"/>
          <w:sz w:val="24"/>
          <w:szCs w:val="24"/>
        </w:rPr>
      </w:pPr>
      <w:r>
        <w:rPr>
          <w:rFonts w:cs="Times New Roman"/>
          <w:sz w:val="24"/>
          <w:szCs w:val="24"/>
        </w:rPr>
        <w:t>Blending automated planning and r</w:t>
      </w:r>
      <w:r w:rsidRPr="00D3681A">
        <w:rPr>
          <w:rFonts w:cs="Times New Roman"/>
          <w:sz w:val="24"/>
          <w:szCs w:val="24"/>
        </w:rPr>
        <w:t>einforcement learning</w:t>
      </w:r>
      <w:r>
        <w:rPr>
          <w:rFonts w:cs="Times New Roman"/>
          <w:sz w:val="24"/>
          <w:szCs w:val="24"/>
        </w:rPr>
        <w:t xml:space="preserve"> together </w:t>
      </w:r>
      <w:r w:rsidR="009C2EC6">
        <w:rPr>
          <w:rFonts w:cs="Times New Roman"/>
          <w:sz w:val="24"/>
          <w:szCs w:val="24"/>
        </w:rPr>
        <w:t>has</w:t>
      </w:r>
      <w:r>
        <w:rPr>
          <w:rFonts w:cs="Times New Roman"/>
          <w:sz w:val="24"/>
          <w:szCs w:val="24"/>
        </w:rPr>
        <w:t xml:space="preserve"> proven to result </w:t>
      </w:r>
      <w:r w:rsidR="009C2EC6">
        <w:rPr>
          <w:rFonts w:cs="Times New Roman"/>
          <w:sz w:val="24"/>
          <w:szCs w:val="24"/>
        </w:rPr>
        <w:t>in reactive and adaptive agents capable of solving real-world problems that are in interest for many industries, like robotics, gaming industry, military and deliberative agents.</w:t>
      </w:r>
      <w:r w:rsidR="00780E65">
        <w:rPr>
          <w:rFonts w:cs="Times New Roman"/>
          <w:sz w:val="24"/>
          <w:szCs w:val="24"/>
        </w:rPr>
        <w:t xml:space="preserve"> A reactive </w:t>
      </w:r>
      <w:r w:rsidR="00996641">
        <w:rPr>
          <w:rFonts w:cs="Times New Roman"/>
          <w:sz w:val="24"/>
          <w:szCs w:val="24"/>
        </w:rPr>
        <w:t>and adaptive agent can react to environment changes and adapt to the new state.</w:t>
      </w:r>
      <w:r w:rsidR="00DF2EFF">
        <w:rPr>
          <w:rFonts w:cs="Times New Roman"/>
          <w:sz w:val="24"/>
          <w:szCs w:val="24"/>
        </w:rPr>
        <w:t xml:space="preserve"> We aim to study automated planning and reinforcement learning and their use to </w:t>
      </w:r>
      <w:r w:rsidR="00D92411">
        <w:rPr>
          <w:rFonts w:cs="Times New Roman"/>
          <w:sz w:val="24"/>
          <w:szCs w:val="24"/>
        </w:rPr>
        <w:t xml:space="preserve">make adaptive and reactive agents. This 10 week study includes: </w:t>
      </w:r>
      <w:r w:rsidR="00D92411" w:rsidRPr="00D92411">
        <w:rPr>
          <w:rFonts w:cs="Times New Roman"/>
          <w:sz w:val="24"/>
          <w:szCs w:val="24"/>
        </w:rPr>
        <w:t xml:space="preserve">studying topics from the chapters </w:t>
      </w:r>
      <w:r w:rsidR="00ED0BD1">
        <w:rPr>
          <w:rFonts w:cs="Times New Roman"/>
          <w:sz w:val="24"/>
          <w:szCs w:val="24"/>
        </w:rPr>
        <w:t>of the selected</w:t>
      </w:r>
      <w:r w:rsidR="00D92411" w:rsidRPr="00D92411">
        <w:rPr>
          <w:rFonts w:cs="Times New Roman"/>
          <w:sz w:val="24"/>
          <w:szCs w:val="24"/>
        </w:rPr>
        <w:t xml:space="preserve"> </w:t>
      </w:r>
      <w:commentRangeStart w:id="8"/>
      <w:r w:rsidR="00D92411" w:rsidRPr="00D92411">
        <w:rPr>
          <w:rFonts w:cs="Times New Roman"/>
          <w:sz w:val="24"/>
          <w:szCs w:val="24"/>
        </w:rPr>
        <w:t>textbook</w:t>
      </w:r>
      <w:commentRangeEnd w:id="8"/>
      <w:r w:rsidR="00ED0BD1">
        <w:rPr>
          <w:rStyle w:val="CommentReference"/>
        </w:rPr>
        <w:commentReference w:id="8"/>
      </w:r>
      <w:ins w:id="9" w:author="Abdelrahman Elogeel" w:date="2013-12-02T17:13:00Z">
        <w:r w:rsidR="00AC7E1C">
          <w:rPr>
            <w:rFonts w:cs="Times New Roman"/>
            <w:sz w:val="24"/>
            <w:szCs w:val="24"/>
          </w:rPr>
          <w:t>s “Automated Planning Theory and Practice</w:t>
        </w:r>
      </w:ins>
      <w:ins w:id="10" w:author="Abdelrahman Elogeel" w:date="2013-12-02T17:14:00Z">
        <w:r w:rsidR="00AC7E1C">
          <w:rPr>
            <w:rFonts w:cs="Times New Roman"/>
            <w:sz w:val="24"/>
            <w:szCs w:val="24"/>
          </w:rPr>
          <w:t>”, “Reinforcement Learning: An Introduction”</w:t>
        </w:r>
      </w:ins>
      <w:r w:rsidR="00D92411" w:rsidRPr="00D92411">
        <w:rPr>
          <w:rFonts w:cs="Times New Roman"/>
          <w:sz w:val="24"/>
          <w:szCs w:val="24"/>
        </w:rPr>
        <w:t>, and relevant papers in the areas of</w:t>
      </w:r>
      <w:r w:rsidR="00D92411">
        <w:rPr>
          <w:rFonts w:cs="Times New Roman"/>
          <w:sz w:val="24"/>
          <w:szCs w:val="24"/>
        </w:rPr>
        <w:t xml:space="preserve"> </w:t>
      </w:r>
      <w:r w:rsidR="007C57A1">
        <w:rPr>
          <w:rFonts w:cs="Times New Roman"/>
          <w:sz w:val="24"/>
          <w:szCs w:val="24"/>
        </w:rPr>
        <w:t xml:space="preserve">Monte Carlo methods, Temporal-Difference learning, planning under uncertainty, decision trees and feature </w:t>
      </w:r>
      <w:commentRangeStart w:id="11"/>
      <w:r w:rsidR="007C57A1">
        <w:rPr>
          <w:rFonts w:cs="Times New Roman"/>
          <w:sz w:val="24"/>
          <w:szCs w:val="24"/>
        </w:rPr>
        <w:t>selection</w:t>
      </w:r>
      <w:commentRangeEnd w:id="11"/>
      <w:r w:rsidR="00ED0BD1">
        <w:rPr>
          <w:rStyle w:val="CommentReference"/>
        </w:rPr>
        <w:commentReference w:id="11"/>
      </w:r>
      <w:r w:rsidR="007C57A1">
        <w:rPr>
          <w:rFonts w:cs="Times New Roman"/>
          <w:sz w:val="24"/>
          <w:szCs w:val="24"/>
        </w:rPr>
        <w:t xml:space="preserve">. </w:t>
      </w:r>
    </w:p>
    <w:p w:rsidR="00011ADE" w:rsidRPr="003D464B" w:rsidRDefault="00011ADE" w:rsidP="0048629B">
      <w:pPr>
        <w:widowControl w:val="0"/>
        <w:autoSpaceDE w:val="0"/>
        <w:autoSpaceDN w:val="0"/>
        <w:adjustRightInd w:val="0"/>
        <w:spacing w:after="0" w:line="216"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Description</w:t>
      </w:r>
      <w:r w:rsidRPr="003D464B">
        <w:rPr>
          <w:rFonts w:cs="Calibri"/>
          <w:sz w:val="24"/>
          <w:szCs w:val="24"/>
        </w:rPr>
        <w:t>:</w:t>
      </w:r>
    </w:p>
    <w:p w:rsidR="00011ADE" w:rsidRPr="003D464B" w:rsidRDefault="00011ADE" w:rsidP="0048629B">
      <w:pPr>
        <w:widowControl w:val="0"/>
        <w:autoSpaceDE w:val="0"/>
        <w:autoSpaceDN w:val="0"/>
        <w:adjustRightInd w:val="0"/>
        <w:spacing w:after="0" w:line="295" w:lineRule="exact"/>
        <w:rPr>
          <w:rFonts w:cs="Times New Roman"/>
          <w:sz w:val="24"/>
          <w:szCs w:val="24"/>
        </w:rPr>
      </w:pPr>
    </w:p>
    <w:p w:rsidR="00011ADE" w:rsidRPr="003D464B" w:rsidRDefault="00111F68" w:rsidP="0048629B">
      <w:pPr>
        <w:widowControl w:val="0"/>
        <w:overflowPunct w:val="0"/>
        <w:autoSpaceDE w:val="0"/>
        <w:autoSpaceDN w:val="0"/>
        <w:adjustRightInd w:val="0"/>
        <w:spacing w:after="0" w:line="272" w:lineRule="auto"/>
        <w:jc w:val="both"/>
        <w:rPr>
          <w:rFonts w:cs="Times New Roman"/>
          <w:sz w:val="24"/>
          <w:szCs w:val="24"/>
        </w:rPr>
      </w:pPr>
      <w:r w:rsidRPr="00111F68">
        <w:rPr>
          <w:rFonts w:cs="Calibri"/>
          <w:sz w:val="24"/>
          <w:szCs w:val="24"/>
        </w:rPr>
        <w:t xml:space="preserve">Automated planning and scheduling is a branch of artificial intelligence that concerns the realization of strategies or action sequences, typically for execution by intelligent agents, autonomous robots and unmanned vehicles. Unlike classical control and classification problems, the solutions are complex and must be discovered and optimized in multidimensional space. Planning is also related to decision theory. In known environments with available models, planning can be done offline. Solutions can be found and evaluated prior to execution. In dynamically unknown environments, the strategy often needs to be revised online. Models and policies must be adapted. Solutions usually resort to iterative trial and error </w:t>
      </w:r>
      <w:r w:rsidRPr="00111F68">
        <w:rPr>
          <w:rFonts w:cs="Calibri"/>
          <w:sz w:val="24"/>
          <w:szCs w:val="24"/>
        </w:rPr>
        <w:lastRenderedPageBreak/>
        <w:t>processes commonly seen in artificial intelligence. These include dynamic programming, reinforcement learning and combinatorial optimization. Languages used to describe planning and scheduling are often called action languages.</w:t>
      </w:r>
    </w:p>
    <w:p w:rsidR="00011ADE" w:rsidRPr="003D464B" w:rsidRDefault="00011ADE" w:rsidP="0048629B">
      <w:pPr>
        <w:widowControl w:val="0"/>
        <w:autoSpaceDE w:val="0"/>
        <w:autoSpaceDN w:val="0"/>
        <w:adjustRightInd w:val="0"/>
        <w:spacing w:after="0" w:line="260" w:lineRule="exact"/>
        <w:rPr>
          <w:rFonts w:cs="Times New Roman"/>
          <w:sz w:val="24"/>
          <w:szCs w:val="24"/>
        </w:rPr>
      </w:pPr>
    </w:p>
    <w:p w:rsidR="00011ADE" w:rsidRDefault="00111F68" w:rsidP="0048629B">
      <w:pPr>
        <w:widowControl w:val="0"/>
        <w:overflowPunct w:val="0"/>
        <w:autoSpaceDE w:val="0"/>
        <w:autoSpaceDN w:val="0"/>
        <w:adjustRightInd w:val="0"/>
        <w:spacing w:after="0" w:line="272" w:lineRule="auto"/>
        <w:ind w:firstLine="720"/>
        <w:jc w:val="both"/>
        <w:rPr>
          <w:rFonts w:cs="Calibri"/>
          <w:sz w:val="24"/>
          <w:szCs w:val="24"/>
        </w:rPr>
      </w:pPr>
      <w:r w:rsidRPr="00111F68">
        <w:rPr>
          <w:rFonts w:cs="Calibri"/>
          <w:sz w:val="24"/>
          <w:szCs w:val="24"/>
        </w:rPr>
        <w:t>Reinforcement learning is an area of machine learning inspired by behaviorist psychology, concerned with how software agents ought to take actions in an environment so as to maximize some notion of cumulative reward. The problem, due to its generality, is studied in many other disciplines, such as game theory, control theory, operations research, information theory, simulation-based optimization, statistics, and genetic algorithms. In the operations research and control literature, the field where reinforcement learning methods are studied is called approximate dynamic programming. The problem has been studied in the theory of optimal control, though most studies there are concerned with existence of optimal solutions and their characterization, and not with the learning or approximation aspects. In economics and game theory, reinforcement learning may be used to explain how equilibrium may arise under bounded rationality.</w:t>
      </w:r>
    </w:p>
    <w:p w:rsidR="00883958" w:rsidRDefault="00883958" w:rsidP="0048629B">
      <w:pPr>
        <w:widowControl w:val="0"/>
        <w:overflowPunct w:val="0"/>
        <w:autoSpaceDE w:val="0"/>
        <w:autoSpaceDN w:val="0"/>
        <w:adjustRightInd w:val="0"/>
        <w:spacing w:after="0" w:line="272" w:lineRule="auto"/>
        <w:jc w:val="both"/>
        <w:rPr>
          <w:rFonts w:cs="Calibri"/>
          <w:sz w:val="24"/>
          <w:szCs w:val="24"/>
        </w:rPr>
      </w:pPr>
    </w:p>
    <w:p w:rsidR="00883958" w:rsidRDefault="00883958" w:rsidP="0048629B">
      <w:pPr>
        <w:widowControl w:val="0"/>
        <w:overflowPunct w:val="0"/>
        <w:autoSpaceDE w:val="0"/>
        <w:autoSpaceDN w:val="0"/>
        <w:adjustRightInd w:val="0"/>
        <w:spacing w:after="0" w:line="272" w:lineRule="auto"/>
        <w:jc w:val="both"/>
        <w:rPr>
          <w:rFonts w:cs="Calibri"/>
          <w:sz w:val="24"/>
          <w:szCs w:val="24"/>
        </w:rPr>
      </w:pPr>
      <w:r>
        <w:rPr>
          <w:rFonts w:cs="Calibri"/>
          <w:sz w:val="24"/>
          <w:szCs w:val="24"/>
        </w:rPr>
        <w:t xml:space="preserve">The study entails completing the listed readings from Automated Planning: Theory &amp; Practice by </w:t>
      </w:r>
      <w:r w:rsidRPr="00883958">
        <w:rPr>
          <w:rFonts w:cs="Calibri"/>
          <w:sz w:val="24"/>
          <w:szCs w:val="24"/>
        </w:rPr>
        <w:t>Malik Ghallab, Da</w:t>
      </w:r>
      <w:r>
        <w:rPr>
          <w:rFonts w:cs="Calibri"/>
          <w:sz w:val="24"/>
          <w:szCs w:val="24"/>
        </w:rPr>
        <w:t xml:space="preserve">na Nau, Paolo Traverso, reinforcement learning: An Introduction by </w:t>
      </w:r>
      <w:r w:rsidRPr="00883958">
        <w:rPr>
          <w:rFonts w:cs="Calibri"/>
          <w:sz w:val="24"/>
          <w:szCs w:val="24"/>
        </w:rPr>
        <w:t>Richard S. Su</w:t>
      </w:r>
      <w:r>
        <w:rPr>
          <w:rFonts w:cs="Calibri"/>
          <w:sz w:val="24"/>
          <w:szCs w:val="24"/>
        </w:rPr>
        <w:t>tton</w:t>
      </w:r>
      <w:r w:rsidR="00482578">
        <w:rPr>
          <w:rFonts w:cs="Calibri"/>
          <w:sz w:val="24"/>
          <w:szCs w:val="24"/>
        </w:rPr>
        <w:t xml:space="preserve">, Andrew G. Barto, </w:t>
      </w:r>
      <w:r w:rsidRPr="00883958">
        <w:rPr>
          <w:rFonts w:cs="Calibri"/>
          <w:sz w:val="24"/>
          <w:szCs w:val="24"/>
        </w:rPr>
        <w:t>writing annotated bibliographies for the technical papers identified</w:t>
      </w:r>
      <w:r w:rsidR="00482578">
        <w:rPr>
          <w:rFonts w:cs="Calibri"/>
          <w:sz w:val="24"/>
          <w:szCs w:val="24"/>
        </w:rPr>
        <w:t xml:space="preserve"> and doing a comparison between the planning &amp; learning blended techniques and when they can be useful.</w:t>
      </w:r>
    </w:p>
    <w:p w:rsidR="00482578" w:rsidRPr="00111F68" w:rsidRDefault="00482578" w:rsidP="0048629B">
      <w:pPr>
        <w:widowControl w:val="0"/>
        <w:overflowPunct w:val="0"/>
        <w:autoSpaceDE w:val="0"/>
        <w:autoSpaceDN w:val="0"/>
        <w:adjustRightInd w:val="0"/>
        <w:spacing w:after="0" w:line="272" w:lineRule="auto"/>
        <w:jc w:val="both"/>
        <w:rPr>
          <w:rFonts w:cs="Calibri"/>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List of Topics</w:t>
      </w:r>
      <w:r w:rsidRPr="003D464B">
        <w:rPr>
          <w:rFonts w:cs="Calibri"/>
          <w:sz w:val="24"/>
          <w:szCs w:val="24"/>
        </w:rPr>
        <w:t>:</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sz w:val="24"/>
          <w:szCs w:val="24"/>
        </w:rPr>
        <w:t>The main topics covered in this Independent Study are as follows:</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696E39" w:rsidRDefault="00FB14F0"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Control Rules in Planning, HTN, Control Strategies in Deductive Planning</w:t>
      </w:r>
      <w:r w:rsidR="00011ADE" w:rsidRPr="003D464B">
        <w:rPr>
          <w:rFonts w:cs="Calibri"/>
          <w:sz w:val="24"/>
          <w:szCs w:val="24"/>
        </w:rPr>
        <w:t xml:space="preserve"> (Chapters </w:t>
      </w:r>
      <w:r>
        <w:rPr>
          <w:rFonts w:cs="Calibri"/>
          <w:sz w:val="24"/>
          <w:szCs w:val="24"/>
        </w:rPr>
        <w:t xml:space="preserve">10, </w:t>
      </w:r>
      <w:r w:rsidR="00C21077">
        <w:rPr>
          <w:rFonts w:cs="Calibri"/>
          <w:sz w:val="24"/>
          <w:szCs w:val="24"/>
        </w:rPr>
        <w:t>11</w:t>
      </w:r>
      <w:r w:rsidR="006511E5">
        <w:rPr>
          <w:rFonts w:cs="Calibri"/>
          <w:sz w:val="24"/>
          <w:szCs w:val="24"/>
        </w:rPr>
        <w:t xml:space="preserve"> and</w:t>
      </w:r>
      <w:r>
        <w:rPr>
          <w:rFonts w:cs="Calibri"/>
          <w:sz w:val="24"/>
          <w:szCs w:val="24"/>
        </w:rPr>
        <w:t xml:space="preserve"> 1</w:t>
      </w:r>
      <w:r w:rsidR="00C21077">
        <w:rPr>
          <w:rFonts w:cs="Calibri"/>
          <w:sz w:val="24"/>
          <w:szCs w:val="24"/>
        </w:rPr>
        <w:t>2</w:t>
      </w:r>
      <w:r w:rsidR="00011ADE" w:rsidRPr="003D464B">
        <w:rPr>
          <w:rFonts w:cs="Calibri"/>
          <w:sz w:val="24"/>
          <w:szCs w:val="24"/>
        </w:rPr>
        <w:t xml:space="preserve">) </w:t>
      </w:r>
    </w:p>
    <w:p w:rsidR="00011ADE" w:rsidRPr="00696E39" w:rsidRDefault="00696E39"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Planning with Time &amp; Resources, Temporal Planning (Chapters 13 and 14)</w:t>
      </w:r>
    </w:p>
    <w:p w:rsidR="00011ADE" w:rsidRPr="00476B44" w:rsidRDefault="00696E39"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Planning &amp; Resources Scheduling and Planning based on MDP (Chapter 16)</w:t>
      </w:r>
    </w:p>
    <w:p w:rsidR="00011ADE" w:rsidRPr="003D464B" w:rsidRDefault="00476B44"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Introduction and Evaluation Feedback (Chapters 1 and 2)</w:t>
      </w:r>
    </w:p>
    <w:p w:rsidR="00011ADE" w:rsidRPr="003D464B" w:rsidRDefault="00011ADE" w:rsidP="0048629B">
      <w:pPr>
        <w:widowControl w:val="0"/>
        <w:autoSpaceDE w:val="0"/>
        <w:autoSpaceDN w:val="0"/>
        <w:adjustRightInd w:val="0"/>
        <w:spacing w:after="0" w:line="43" w:lineRule="exact"/>
        <w:rPr>
          <w:rFonts w:cs="Calibri"/>
          <w:sz w:val="24"/>
          <w:szCs w:val="24"/>
        </w:rPr>
      </w:pPr>
    </w:p>
    <w:p w:rsidR="00011ADE" w:rsidRDefault="00D933DD"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Monte Carlo Methods, Temporal Difference Learning (Chapters 5 and 6)</w:t>
      </w:r>
    </w:p>
    <w:p w:rsidR="00D933DD" w:rsidRPr="003D464B" w:rsidRDefault="00D933DD"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Eligibility Traces and Function Approximation (Chapters 7 and 8)</w:t>
      </w:r>
    </w:p>
    <w:p w:rsidR="00011ADE" w:rsidRPr="003D464B" w:rsidRDefault="00D933DD" w:rsidP="0048629B">
      <w:pPr>
        <w:widowControl w:val="0"/>
        <w:numPr>
          <w:ilvl w:val="0"/>
          <w:numId w:val="1"/>
        </w:numPr>
        <w:overflowPunct w:val="0"/>
        <w:autoSpaceDE w:val="0"/>
        <w:autoSpaceDN w:val="0"/>
        <w:adjustRightInd w:val="0"/>
        <w:spacing w:after="0" w:line="240" w:lineRule="auto"/>
        <w:jc w:val="both"/>
        <w:rPr>
          <w:rFonts w:cs="Calibri"/>
          <w:sz w:val="24"/>
          <w:szCs w:val="24"/>
        </w:rPr>
      </w:pPr>
      <w:r>
        <w:rPr>
          <w:rFonts w:cs="Calibri"/>
          <w:sz w:val="24"/>
          <w:szCs w:val="24"/>
        </w:rPr>
        <w:t>Learning &amp; Planning (Chapter 9)</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rPr>
          <w:rFonts w:cs="Times New Roman"/>
          <w:sz w:val="24"/>
          <w:szCs w:val="24"/>
        </w:rPr>
      </w:pPr>
      <w:r w:rsidRPr="003D464B">
        <w:rPr>
          <w:rFonts w:cs="Calibri"/>
          <w:b/>
          <w:bCs/>
          <w:sz w:val="24"/>
          <w:szCs w:val="24"/>
        </w:rPr>
        <w:t>List of Readings</w:t>
      </w:r>
      <w:r w:rsidRPr="003D464B">
        <w:rPr>
          <w:rFonts w:cs="Calibri"/>
          <w:sz w:val="24"/>
          <w:szCs w:val="24"/>
        </w:rPr>
        <w:t>:</w:t>
      </w:r>
    </w:p>
    <w:p w:rsidR="00011ADE" w:rsidRPr="003D464B" w:rsidRDefault="00011ADE" w:rsidP="0048629B">
      <w:pPr>
        <w:widowControl w:val="0"/>
        <w:autoSpaceDE w:val="0"/>
        <w:autoSpaceDN w:val="0"/>
        <w:adjustRightInd w:val="0"/>
        <w:spacing w:after="0" w:line="245" w:lineRule="exact"/>
        <w:rPr>
          <w:rFonts w:cs="Times New Roman"/>
          <w:sz w:val="24"/>
          <w:szCs w:val="24"/>
        </w:rPr>
      </w:pPr>
    </w:p>
    <w:p w:rsidR="0048629B" w:rsidRPr="0048629B" w:rsidRDefault="0048629B" w:rsidP="0048629B">
      <w:pPr>
        <w:widowControl w:val="0"/>
        <w:numPr>
          <w:ilvl w:val="0"/>
          <w:numId w:val="4"/>
        </w:numPr>
        <w:autoSpaceDE w:val="0"/>
        <w:autoSpaceDN w:val="0"/>
        <w:adjustRightInd w:val="0"/>
        <w:spacing w:after="0" w:line="240" w:lineRule="auto"/>
        <w:rPr>
          <w:rFonts w:cs="Calibri"/>
          <w:sz w:val="24"/>
          <w:szCs w:val="24"/>
        </w:rPr>
        <w:sectPr w:rsidR="0048629B" w:rsidRPr="0048629B">
          <w:pgSz w:w="12240" w:h="15840"/>
          <w:pgMar w:top="1440" w:right="1440" w:bottom="1440" w:left="1440" w:header="720" w:footer="720" w:gutter="0"/>
          <w:cols w:space="720" w:equalWidth="0">
            <w:col w:w="9360"/>
          </w:cols>
          <w:noEndnote/>
        </w:sectPr>
      </w:pPr>
      <w:r w:rsidRPr="003D464B">
        <w:rPr>
          <w:rFonts w:cs="Calibri"/>
          <w:sz w:val="24"/>
          <w:szCs w:val="24"/>
        </w:rPr>
        <w:t xml:space="preserve">Text Book: </w:t>
      </w:r>
      <w:r>
        <w:rPr>
          <w:rFonts w:cs="Calibri"/>
          <w:sz w:val="24"/>
          <w:szCs w:val="24"/>
        </w:rPr>
        <w:t xml:space="preserve">Automated Planning: Theory and Practices by </w:t>
      </w:r>
      <w:r w:rsidRPr="00883958">
        <w:rPr>
          <w:rFonts w:cs="Calibri"/>
          <w:sz w:val="24"/>
          <w:szCs w:val="24"/>
        </w:rPr>
        <w:t>Malik Ghallab, Da</w:t>
      </w:r>
      <w:r>
        <w:rPr>
          <w:rFonts w:cs="Calibri"/>
          <w:sz w:val="24"/>
          <w:szCs w:val="24"/>
        </w:rPr>
        <w:t>na Nau, Paolo Traverso</w:t>
      </w:r>
    </w:p>
    <w:p w:rsidR="00011ADE" w:rsidRPr="00984133" w:rsidRDefault="0048629B" w:rsidP="0048629B">
      <w:pPr>
        <w:widowControl w:val="0"/>
        <w:numPr>
          <w:ilvl w:val="0"/>
          <w:numId w:val="4"/>
        </w:numPr>
        <w:autoSpaceDE w:val="0"/>
        <w:autoSpaceDN w:val="0"/>
        <w:adjustRightInd w:val="0"/>
        <w:spacing w:after="0" w:line="247" w:lineRule="exact"/>
        <w:rPr>
          <w:rFonts w:cs="Times New Roman"/>
          <w:sz w:val="24"/>
          <w:szCs w:val="24"/>
        </w:rPr>
      </w:pPr>
      <w:r>
        <w:rPr>
          <w:rFonts w:cs="Times New Roman"/>
          <w:sz w:val="24"/>
          <w:szCs w:val="24"/>
        </w:rPr>
        <w:lastRenderedPageBreak/>
        <w:t xml:space="preserve">Reinforcement Learning: An Introduction by </w:t>
      </w:r>
      <w:r w:rsidRPr="00883958">
        <w:rPr>
          <w:rFonts w:cs="Calibri"/>
          <w:sz w:val="24"/>
          <w:szCs w:val="24"/>
        </w:rPr>
        <w:t>Richard S. Su</w:t>
      </w:r>
      <w:r>
        <w:rPr>
          <w:rFonts w:cs="Calibri"/>
          <w:sz w:val="24"/>
          <w:szCs w:val="24"/>
        </w:rPr>
        <w:t>tton, Andrew G. Barto</w:t>
      </w:r>
    </w:p>
    <w:p w:rsidR="00984133" w:rsidRDefault="00984133" w:rsidP="00984133">
      <w:pPr>
        <w:widowControl w:val="0"/>
        <w:numPr>
          <w:ilvl w:val="0"/>
          <w:numId w:val="4"/>
        </w:numPr>
        <w:autoSpaceDE w:val="0"/>
        <w:autoSpaceDN w:val="0"/>
        <w:adjustRightInd w:val="0"/>
        <w:spacing w:after="0" w:line="247" w:lineRule="exact"/>
        <w:rPr>
          <w:rFonts w:cs="Times New Roman"/>
          <w:sz w:val="24"/>
          <w:szCs w:val="24"/>
        </w:rPr>
      </w:pPr>
      <w:r w:rsidRPr="00984133">
        <w:rPr>
          <w:rFonts w:cs="Times New Roman"/>
          <w:sz w:val="24"/>
          <w:szCs w:val="24"/>
        </w:rPr>
        <w:t xml:space="preserve">Jasmina NOVAKOVIĆ, Perica STRBAC, Dusan BULATOVIĆ </w:t>
      </w:r>
      <w:r>
        <w:rPr>
          <w:rFonts w:cs="Times New Roman"/>
          <w:sz w:val="24"/>
          <w:szCs w:val="24"/>
        </w:rPr>
        <w:t xml:space="preserve"> “</w:t>
      </w:r>
      <w:r w:rsidRPr="00984133">
        <w:rPr>
          <w:rFonts w:cs="Times New Roman"/>
          <w:sz w:val="24"/>
          <w:szCs w:val="24"/>
        </w:rPr>
        <w:t>Toward Optimal Feature Select</w:t>
      </w:r>
      <w:r>
        <w:rPr>
          <w:rFonts w:cs="Times New Roman"/>
          <w:sz w:val="24"/>
          <w:szCs w:val="24"/>
        </w:rPr>
        <w:t xml:space="preserve">ion Using Ranking Methods and </w:t>
      </w:r>
      <w:r w:rsidRPr="00984133">
        <w:rPr>
          <w:rFonts w:cs="Times New Roman"/>
          <w:sz w:val="24"/>
          <w:szCs w:val="24"/>
        </w:rPr>
        <w:t>Classification Algorithms</w:t>
      </w:r>
      <w:r>
        <w:rPr>
          <w:rFonts w:cs="Times New Roman"/>
          <w:sz w:val="24"/>
          <w:szCs w:val="24"/>
        </w:rPr>
        <w:t>”, 2011</w:t>
      </w:r>
    </w:p>
    <w:p w:rsidR="00984133" w:rsidRDefault="00984133" w:rsidP="00984133">
      <w:pPr>
        <w:widowControl w:val="0"/>
        <w:numPr>
          <w:ilvl w:val="0"/>
          <w:numId w:val="4"/>
        </w:numPr>
        <w:autoSpaceDE w:val="0"/>
        <w:autoSpaceDN w:val="0"/>
        <w:adjustRightInd w:val="0"/>
        <w:spacing w:after="0" w:line="247" w:lineRule="exact"/>
        <w:rPr>
          <w:rFonts w:cs="Times New Roman"/>
          <w:sz w:val="24"/>
          <w:szCs w:val="24"/>
        </w:rPr>
      </w:pPr>
      <w:r w:rsidRPr="00984133">
        <w:rPr>
          <w:rFonts w:cs="Times New Roman"/>
          <w:sz w:val="24"/>
          <w:szCs w:val="24"/>
        </w:rPr>
        <w:t>Jimenez, Fernandez and Borrajo</w:t>
      </w:r>
      <w:r>
        <w:rPr>
          <w:rFonts w:cs="Times New Roman"/>
          <w:sz w:val="24"/>
          <w:szCs w:val="24"/>
        </w:rPr>
        <w:t>, “</w:t>
      </w:r>
      <w:r w:rsidRPr="00984133">
        <w:rPr>
          <w:rFonts w:cs="Times New Roman"/>
          <w:sz w:val="24"/>
          <w:szCs w:val="24"/>
        </w:rPr>
        <w:t>Integrating Planning, Execution,</w:t>
      </w:r>
      <w:r>
        <w:rPr>
          <w:rFonts w:cs="Times New Roman"/>
          <w:sz w:val="24"/>
          <w:szCs w:val="24"/>
        </w:rPr>
        <w:t xml:space="preserve"> and Learning to Improve Plan </w:t>
      </w:r>
      <w:r w:rsidRPr="00984133">
        <w:rPr>
          <w:rFonts w:cs="Times New Roman"/>
          <w:sz w:val="24"/>
          <w:szCs w:val="24"/>
        </w:rPr>
        <w:t>Execution</w:t>
      </w:r>
      <w:r>
        <w:rPr>
          <w:rFonts w:cs="Times New Roman"/>
          <w:sz w:val="24"/>
          <w:szCs w:val="24"/>
        </w:rPr>
        <w:t>”, 2013</w:t>
      </w:r>
    </w:p>
    <w:p w:rsidR="00B72AB9" w:rsidRPr="003D464B" w:rsidRDefault="00B72AB9" w:rsidP="00B72AB9">
      <w:pPr>
        <w:widowControl w:val="0"/>
        <w:autoSpaceDE w:val="0"/>
        <w:autoSpaceDN w:val="0"/>
        <w:adjustRightInd w:val="0"/>
        <w:spacing w:after="0" w:line="247" w:lineRule="exact"/>
        <w:rPr>
          <w:rFonts w:cs="Times New Roman"/>
          <w:sz w:val="24"/>
          <w:szCs w:val="24"/>
        </w:rPr>
      </w:pPr>
    </w:p>
    <w:p w:rsidR="00011ADE" w:rsidRPr="003D464B" w:rsidRDefault="00011ADE" w:rsidP="0048629B">
      <w:pPr>
        <w:widowControl w:val="0"/>
        <w:autoSpaceDE w:val="0"/>
        <w:autoSpaceDN w:val="0"/>
        <w:adjustRightInd w:val="0"/>
        <w:spacing w:after="0" w:line="240" w:lineRule="auto"/>
        <w:ind w:left="40"/>
        <w:rPr>
          <w:rFonts w:cs="Times New Roman"/>
          <w:sz w:val="24"/>
          <w:szCs w:val="24"/>
        </w:rPr>
      </w:pPr>
      <w:r w:rsidRPr="003D464B">
        <w:rPr>
          <w:rFonts w:cs="Calibri"/>
          <w:b/>
          <w:bCs/>
          <w:sz w:val="24"/>
          <w:szCs w:val="24"/>
        </w:rPr>
        <w:t>Deliverables</w:t>
      </w:r>
      <w:r w:rsidRPr="003D464B">
        <w:rPr>
          <w:rFonts w:cs="Calibri"/>
          <w:sz w:val="24"/>
          <w:szCs w:val="24"/>
        </w:rPr>
        <w:t>:</w:t>
      </w:r>
    </w:p>
    <w:p w:rsidR="00011ADE" w:rsidRPr="003D464B" w:rsidRDefault="00011ADE" w:rsidP="0048629B">
      <w:pPr>
        <w:widowControl w:val="0"/>
        <w:autoSpaceDE w:val="0"/>
        <w:autoSpaceDN w:val="0"/>
        <w:adjustRightInd w:val="0"/>
        <w:spacing w:after="0" w:line="242" w:lineRule="exact"/>
        <w:rPr>
          <w:rFonts w:cs="Times New Roman"/>
          <w:sz w:val="24"/>
          <w:szCs w:val="24"/>
        </w:rPr>
      </w:pPr>
    </w:p>
    <w:p w:rsidR="00011ADE" w:rsidRPr="004B3911" w:rsidRDefault="00DF2151" w:rsidP="004B3911">
      <w:pPr>
        <w:widowControl w:val="0"/>
        <w:numPr>
          <w:ilvl w:val="0"/>
          <w:numId w:val="3"/>
        </w:numPr>
        <w:tabs>
          <w:tab w:val="clear" w:pos="720"/>
          <w:tab w:val="num" w:pos="760"/>
        </w:tabs>
        <w:overflowPunct w:val="0"/>
        <w:autoSpaceDE w:val="0"/>
        <w:autoSpaceDN w:val="0"/>
        <w:adjustRightInd w:val="0"/>
        <w:spacing w:after="0" w:line="240" w:lineRule="auto"/>
        <w:ind w:left="760"/>
        <w:jc w:val="both"/>
        <w:rPr>
          <w:rFonts w:cs="Calibri"/>
          <w:sz w:val="24"/>
          <w:szCs w:val="24"/>
        </w:rPr>
      </w:pPr>
      <w:r>
        <w:rPr>
          <w:rFonts w:cs="Calibri"/>
          <w:sz w:val="24"/>
          <w:szCs w:val="24"/>
        </w:rPr>
        <w:t>Review paper</w:t>
      </w:r>
      <w:r w:rsidR="004B3911" w:rsidRPr="003D464B">
        <w:rPr>
          <w:rFonts w:cs="Calibri"/>
          <w:sz w:val="24"/>
          <w:szCs w:val="24"/>
        </w:rPr>
        <w:t xml:space="preserve"> on</w:t>
      </w:r>
      <w:r w:rsidR="004B3911">
        <w:rPr>
          <w:rFonts w:cs="Calibri"/>
          <w:sz w:val="24"/>
          <w:szCs w:val="24"/>
        </w:rPr>
        <w:t xml:space="preserve"> comparison between possible combinations of planning and learning </w:t>
      </w:r>
      <w:r w:rsidR="004E04F8">
        <w:rPr>
          <w:rFonts w:cs="Calibri"/>
          <w:sz w:val="24"/>
          <w:szCs w:val="24"/>
        </w:rPr>
        <w:t>techniques</w:t>
      </w:r>
      <w:r w:rsidR="004B3911">
        <w:rPr>
          <w:rFonts w:cs="Calibri"/>
          <w:sz w:val="24"/>
          <w:szCs w:val="24"/>
        </w:rPr>
        <w:t xml:space="preserve"> and when they can be used</w:t>
      </w:r>
      <w:r w:rsidR="00011ADE" w:rsidRPr="003D464B">
        <w:rPr>
          <w:rFonts w:cs="Calibri"/>
          <w:sz w:val="24"/>
          <w:szCs w:val="24"/>
        </w:rPr>
        <w:t xml:space="preserve"> </w:t>
      </w:r>
    </w:p>
    <w:p w:rsidR="00011ADE" w:rsidRPr="004B3911" w:rsidRDefault="00F3089C" w:rsidP="004B3911">
      <w:pPr>
        <w:widowControl w:val="0"/>
        <w:numPr>
          <w:ilvl w:val="0"/>
          <w:numId w:val="3"/>
        </w:numPr>
        <w:tabs>
          <w:tab w:val="clear" w:pos="720"/>
          <w:tab w:val="num" w:pos="760"/>
        </w:tabs>
        <w:overflowPunct w:val="0"/>
        <w:autoSpaceDE w:val="0"/>
        <w:autoSpaceDN w:val="0"/>
        <w:adjustRightInd w:val="0"/>
        <w:spacing w:after="0" w:line="240" w:lineRule="auto"/>
        <w:ind w:left="760"/>
        <w:jc w:val="both"/>
        <w:rPr>
          <w:rFonts w:cs="Calibri"/>
          <w:sz w:val="24"/>
          <w:szCs w:val="24"/>
        </w:rPr>
      </w:pPr>
      <w:commentRangeStart w:id="12"/>
      <w:del w:id="13" w:author="Abdelrahman Elogeel" w:date="2013-12-02T17:55:00Z">
        <w:r w:rsidDel="00E95379">
          <w:rPr>
            <w:rFonts w:cs="Calibri"/>
            <w:sz w:val="24"/>
            <w:szCs w:val="24"/>
          </w:rPr>
          <w:delText>Summary and quick tutorials of the readings</w:delText>
        </w:r>
        <w:commentRangeEnd w:id="12"/>
        <w:r w:rsidR="00ED0BD1" w:rsidDel="00E95379">
          <w:rPr>
            <w:rStyle w:val="CommentReference"/>
          </w:rPr>
          <w:commentReference w:id="12"/>
        </w:r>
      </w:del>
      <w:ins w:id="14" w:author="Abdelrahman Elogeel" w:date="2013-12-02T17:55:00Z">
        <w:r w:rsidR="00E95379">
          <w:rPr>
            <w:rFonts w:cs="Calibri"/>
            <w:sz w:val="24"/>
            <w:szCs w:val="24"/>
          </w:rPr>
          <w:t>Summaries of the weekly reading assignments</w:t>
        </w:r>
      </w:ins>
    </w:p>
    <w:p w:rsidR="00011ADE" w:rsidRDefault="00DF2151" w:rsidP="004321B3">
      <w:pPr>
        <w:widowControl w:val="0"/>
        <w:numPr>
          <w:ilvl w:val="0"/>
          <w:numId w:val="3"/>
        </w:numPr>
        <w:tabs>
          <w:tab w:val="clear" w:pos="720"/>
          <w:tab w:val="num" w:pos="760"/>
        </w:tabs>
        <w:overflowPunct w:val="0"/>
        <w:autoSpaceDE w:val="0"/>
        <w:autoSpaceDN w:val="0"/>
        <w:adjustRightInd w:val="0"/>
        <w:spacing w:after="0" w:line="240" w:lineRule="auto"/>
        <w:ind w:left="760"/>
        <w:jc w:val="both"/>
        <w:rPr>
          <w:rFonts w:cs="Calibri"/>
          <w:sz w:val="24"/>
          <w:szCs w:val="24"/>
        </w:rPr>
      </w:pPr>
      <w:r>
        <w:rPr>
          <w:rFonts w:cs="Calibri"/>
          <w:sz w:val="24"/>
          <w:szCs w:val="24"/>
        </w:rPr>
        <w:t>30-45 minutes presentation on the comparison review paper</w:t>
      </w:r>
      <w:ins w:id="15" w:author="ankur" w:date="2013-12-02T16:17:00Z">
        <w:r w:rsidR="00ED0BD1">
          <w:rPr>
            <w:rFonts w:cs="Calibri"/>
            <w:sz w:val="24"/>
            <w:szCs w:val="24"/>
          </w:rPr>
          <w:t xml:space="preserve"> </w:t>
        </w:r>
      </w:ins>
      <w:ins w:id="16" w:author="Abdelrahman Elogeel" w:date="2013-12-02T17:56:00Z">
        <w:r w:rsidR="004321B3">
          <w:rPr>
            <w:rFonts w:cs="Calibri"/>
            <w:sz w:val="24"/>
            <w:szCs w:val="24"/>
          </w:rPr>
          <w:t>at the end of</w:t>
        </w:r>
      </w:ins>
      <w:ins w:id="17" w:author="Abdelrahman Elogeel" w:date="2013-12-02T17:57:00Z">
        <w:r w:rsidR="004321B3">
          <w:rPr>
            <w:rFonts w:cs="Calibri"/>
            <w:sz w:val="24"/>
            <w:szCs w:val="24"/>
          </w:rPr>
          <w:t xml:space="preserve"> </w:t>
        </w:r>
      </w:ins>
      <w:ins w:id="18" w:author="Abdelrahman Elogeel" w:date="2013-12-02T17:56:00Z">
        <w:r w:rsidR="004321B3">
          <w:rPr>
            <w:rFonts w:cs="Calibri"/>
            <w:sz w:val="24"/>
            <w:szCs w:val="24"/>
          </w:rPr>
          <w:t>the quarter co</w:t>
        </w:r>
      </w:ins>
      <w:ins w:id="19" w:author="Abdelrahman Elogeel" w:date="2013-12-02T17:57:00Z">
        <w:r w:rsidR="004321B3">
          <w:rPr>
            <w:rFonts w:cs="Calibri"/>
            <w:sz w:val="24"/>
            <w:szCs w:val="24"/>
          </w:rPr>
          <w:t xml:space="preserve">lloquium </w:t>
        </w:r>
      </w:ins>
      <w:commentRangeStart w:id="20"/>
      <w:ins w:id="21" w:author="ankur" w:date="2013-12-02T16:17:00Z">
        <w:del w:id="22" w:author="Abdelrahman Elogeel" w:date="2013-12-02T17:56:00Z">
          <w:r w:rsidR="00ED0BD1" w:rsidDel="004321B3">
            <w:rPr>
              <w:rFonts w:cs="Calibri"/>
              <w:sz w:val="24"/>
              <w:szCs w:val="24"/>
            </w:rPr>
            <w:delText>each week?</w:delText>
          </w:r>
        </w:del>
      </w:ins>
      <w:commentRangeEnd w:id="20"/>
      <w:ins w:id="23" w:author="ankur" w:date="2013-12-02T16:18:00Z">
        <w:del w:id="24" w:author="Abdelrahman Elogeel" w:date="2013-12-02T17:56:00Z">
          <w:r w:rsidR="00ED0BD1" w:rsidDel="004321B3">
            <w:rPr>
              <w:rStyle w:val="CommentReference"/>
            </w:rPr>
            <w:commentReference w:id="20"/>
          </w:r>
        </w:del>
      </w:ins>
    </w:p>
    <w:p w:rsidR="00CE1348" w:rsidRPr="004E04F8" w:rsidRDefault="00CE1348" w:rsidP="00CE1348">
      <w:pPr>
        <w:widowControl w:val="0"/>
        <w:overflowPunct w:val="0"/>
        <w:autoSpaceDE w:val="0"/>
        <w:autoSpaceDN w:val="0"/>
        <w:adjustRightInd w:val="0"/>
        <w:spacing w:after="0" w:line="240" w:lineRule="auto"/>
        <w:jc w:val="both"/>
        <w:rPr>
          <w:rFonts w:cs="Calibri"/>
          <w:sz w:val="24"/>
          <w:szCs w:val="24"/>
        </w:rPr>
      </w:pPr>
    </w:p>
    <w:p w:rsidR="00F3089C" w:rsidRDefault="00011ADE" w:rsidP="00F3089C">
      <w:pPr>
        <w:widowControl w:val="0"/>
        <w:autoSpaceDE w:val="0"/>
        <w:autoSpaceDN w:val="0"/>
        <w:adjustRightInd w:val="0"/>
        <w:spacing w:after="0" w:line="240" w:lineRule="auto"/>
        <w:ind w:left="40"/>
        <w:rPr>
          <w:rFonts w:cs="Times New Roman"/>
          <w:sz w:val="24"/>
          <w:szCs w:val="24"/>
        </w:rPr>
      </w:pPr>
      <w:r w:rsidRPr="003D464B">
        <w:rPr>
          <w:rFonts w:cs="Calibri"/>
          <w:b/>
          <w:bCs/>
          <w:sz w:val="24"/>
          <w:szCs w:val="24"/>
        </w:rPr>
        <w:t>Grading</w:t>
      </w:r>
      <w:r w:rsidRPr="003D464B">
        <w:rPr>
          <w:rFonts w:cs="Calibri"/>
          <w:sz w:val="24"/>
          <w:szCs w:val="24"/>
        </w:rPr>
        <w:t>:</w:t>
      </w:r>
    </w:p>
    <w:p w:rsidR="00F3089C" w:rsidRDefault="00F3089C" w:rsidP="00F3089C">
      <w:pPr>
        <w:widowControl w:val="0"/>
        <w:autoSpaceDE w:val="0"/>
        <w:autoSpaceDN w:val="0"/>
        <w:adjustRightInd w:val="0"/>
        <w:spacing w:after="0" w:line="240" w:lineRule="auto"/>
        <w:ind w:left="40"/>
        <w:rPr>
          <w:rFonts w:cs="Times New Roman"/>
          <w:sz w:val="24"/>
          <w:szCs w:val="24"/>
        </w:rPr>
      </w:pPr>
    </w:p>
    <w:tbl>
      <w:tblPr>
        <w:tblStyle w:val="TableGrid"/>
        <w:tblW w:w="0" w:type="auto"/>
        <w:jc w:val="center"/>
        <w:tblInd w:w="4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880"/>
        <w:gridCol w:w="4876"/>
      </w:tblGrid>
      <w:tr w:rsidR="00F3089C" w:rsidTr="00F3089C">
        <w:trPr>
          <w:jc w:val="center"/>
        </w:trPr>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Description</w:t>
            </w:r>
          </w:p>
        </w:tc>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Final Grade</w:t>
            </w:r>
          </w:p>
        </w:tc>
      </w:tr>
      <w:tr w:rsidR="00F3089C" w:rsidTr="00F3089C">
        <w:trPr>
          <w:jc w:val="center"/>
        </w:trPr>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Review paper</w:t>
            </w:r>
          </w:p>
        </w:tc>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40%</w:t>
            </w:r>
          </w:p>
        </w:tc>
      </w:tr>
      <w:tr w:rsidR="00F3089C" w:rsidTr="00F3089C">
        <w:trPr>
          <w:jc w:val="center"/>
        </w:trPr>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Presentation</w:t>
            </w:r>
          </w:p>
        </w:tc>
        <w:tc>
          <w:tcPr>
            <w:tcW w:w="4898" w:type="dxa"/>
            <w:vAlign w:val="center"/>
          </w:tcPr>
          <w:p w:rsidR="00F3089C" w:rsidRDefault="00F3089C" w:rsidP="00F3089C">
            <w:pPr>
              <w:widowControl w:val="0"/>
              <w:autoSpaceDE w:val="0"/>
              <w:autoSpaceDN w:val="0"/>
              <w:adjustRightInd w:val="0"/>
              <w:jc w:val="center"/>
              <w:rPr>
                <w:rFonts w:cs="Times New Roman"/>
                <w:sz w:val="24"/>
                <w:szCs w:val="24"/>
              </w:rPr>
            </w:pPr>
            <w:r>
              <w:rPr>
                <w:rFonts w:cs="Times New Roman"/>
                <w:sz w:val="24"/>
                <w:szCs w:val="24"/>
              </w:rPr>
              <w:t>20%</w:t>
            </w:r>
          </w:p>
        </w:tc>
      </w:tr>
      <w:tr w:rsidR="00F3089C" w:rsidTr="00F3089C">
        <w:trPr>
          <w:jc w:val="center"/>
        </w:trPr>
        <w:tc>
          <w:tcPr>
            <w:tcW w:w="4898" w:type="dxa"/>
            <w:vAlign w:val="center"/>
          </w:tcPr>
          <w:p w:rsidR="00F3089C" w:rsidRDefault="00CE1348" w:rsidP="007371E8">
            <w:pPr>
              <w:widowControl w:val="0"/>
              <w:autoSpaceDE w:val="0"/>
              <w:autoSpaceDN w:val="0"/>
              <w:adjustRightInd w:val="0"/>
              <w:jc w:val="center"/>
              <w:rPr>
                <w:rFonts w:cs="Times New Roman"/>
                <w:sz w:val="24"/>
                <w:szCs w:val="24"/>
              </w:rPr>
            </w:pPr>
            <w:del w:id="25" w:author="Abdelrahman Elogeel" w:date="2013-12-02T17:58:00Z">
              <w:r w:rsidRPr="00CE1348" w:rsidDel="007371E8">
                <w:rPr>
                  <w:rFonts w:cs="Times New Roman"/>
                  <w:sz w:val="24"/>
                  <w:szCs w:val="24"/>
                </w:rPr>
                <w:delText>Annotate Bibliographies</w:delText>
              </w:r>
              <w:r w:rsidR="000F5CB5" w:rsidDel="007371E8">
                <w:rPr>
                  <w:rFonts w:cs="Times New Roman"/>
                  <w:sz w:val="24"/>
                  <w:szCs w:val="24"/>
                </w:rPr>
                <w:delText xml:space="preserve"> (</w:delText>
              </w:r>
            </w:del>
            <w:ins w:id="26" w:author="Abdelrahman Elogeel" w:date="2013-12-02T17:58:00Z">
              <w:r w:rsidR="007371E8">
                <w:rPr>
                  <w:rFonts w:cs="Times New Roman"/>
                  <w:sz w:val="24"/>
                  <w:szCs w:val="24"/>
                </w:rPr>
                <w:t xml:space="preserve">Weekly </w:t>
              </w:r>
            </w:ins>
            <w:r w:rsidR="000F5CB5">
              <w:rPr>
                <w:rFonts w:cs="Times New Roman"/>
                <w:sz w:val="24"/>
                <w:szCs w:val="24"/>
              </w:rPr>
              <w:t>Summar</w:t>
            </w:r>
            <w:del w:id="27" w:author="Abdelrahman Elogeel" w:date="2013-12-02T17:58:00Z">
              <w:r w:rsidR="000F5CB5" w:rsidDel="007371E8">
                <w:rPr>
                  <w:rFonts w:cs="Times New Roman"/>
                  <w:sz w:val="24"/>
                  <w:szCs w:val="24"/>
                </w:rPr>
                <w:delText>y</w:delText>
              </w:r>
            </w:del>
            <w:ins w:id="28" w:author="Abdelrahman Elogeel" w:date="2013-12-02T17:58:00Z">
              <w:r w:rsidR="007371E8">
                <w:rPr>
                  <w:rFonts w:cs="Times New Roman"/>
                  <w:sz w:val="24"/>
                  <w:szCs w:val="24"/>
                </w:rPr>
                <w:t>ies</w:t>
              </w:r>
            </w:ins>
            <w:del w:id="29" w:author="Abdelrahman Elogeel" w:date="2013-12-02T17:58:00Z">
              <w:r w:rsidR="000F5CB5" w:rsidDel="007371E8">
                <w:rPr>
                  <w:rFonts w:cs="Times New Roman"/>
                  <w:sz w:val="24"/>
                  <w:szCs w:val="24"/>
                </w:rPr>
                <w:delText>)</w:delText>
              </w:r>
            </w:del>
          </w:p>
        </w:tc>
        <w:tc>
          <w:tcPr>
            <w:tcW w:w="4898" w:type="dxa"/>
            <w:vAlign w:val="center"/>
          </w:tcPr>
          <w:p w:rsidR="00F3089C" w:rsidRDefault="00D45911" w:rsidP="00F3089C">
            <w:pPr>
              <w:widowControl w:val="0"/>
              <w:autoSpaceDE w:val="0"/>
              <w:autoSpaceDN w:val="0"/>
              <w:adjustRightInd w:val="0"/>
              <w:jc w:val="center"/>
              <w:rPr>
                <w:rFonts w:cs="Times New Roman"/>
                <w:sz w:val="24"/>
                <w:szCs w:val="24"/>
              </w:rPr>
            </w:pPr>
            <w:r>
              <w:rPr>
                <w:rFonts w:cs="Times New Roman"/>
                <w:sz w:val="24"/>
                <w:szCs w:val="24"/>
              </w:rPr>
              <w:t>40%</w:t>
            </w:r>
          </w:p>
        </w:tc>
      </w:tr>
    </w:tbl>
    <w:p w:rsidR="001A0027" w:rsidRDefault="001A0027" w:rsidP="00CE1348">
      <w:pPr>
        <w:widowControl w:val="0"/>
        <w:autoSpaceDE w:val="0"/>
        <w:autoSpaceDN w:val="0"/>
        <w:adjustRightInd w:val="0"/>
        <w:spacing w:after="0" w:line="240" w:lineRule="auto"/>
      </w:pPr>
    </w:p>
    <w:p w:rsidR="00731898" w:rsidRDefault="00731898" w:rsidP="00731898">
      <w:pPr>
        <w:widowControl w:val="0"/>
        <w:autoSpaceDE w:val="0"/>
        <w:autoSpaceDN w:val="0"/>
        <w:adjustRightInd w:val="0"/>
        <w:spacing w:after="0" w:line="240" w:lineRule="auto"/>
        <w:ind w:left="40"/>
        <w:rPr>
          <w:rFonts w:cs="Calibri"/>
          <w:b/>
          <w:bCs/>
          <w:sz w:val="24"/>
          <w:szCs w:val="24"/>
        </w:rPr>
      </w:pPr>
      <w:r w:rsidRPr="00731898">
        <w:rPr>
          <w:rFonts w:cs="Calibri"/>
          <w:b/>
          <w:bCs/>
          <w:sz w:val="24"/>
          <w:szCs w:val="24"/>
        </w:rPr>
        <w:t>Tentative Schedule</w:t>
      </w:r>
    </w:p>
    <w:p w:rsidR="00E16117" w:rsidRPr="00731898" w:rsidRDefault="00E16117" w:rsidP="00731898">
      <w:pPr>
        <w:widowControl w:val="0"/>
        <w:autoSpaceDE w:val="0"/>
        <w:autoSpaceDN w:val="0"/>
        <w:adjustRightInd w:val="0"/>
        <w:spacing w:after="0" w:line="240" w:lineRule="auto"/>
        <w:ind w:left="40"/>
        <w:rPr>
          <w:rFonts w:cs="Calibri"/>
          <w:b/>
          <w:bCs/>
          <w:sz w:val="24"/>
          <w:szCs w:val="24"/>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98"/>
        <w:gridCol w:w="3800"/>
        <w:gridCol w:w="2449"/>
        <w:gridCol w:w="2449"/>
      </w:tblGrid>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Week #</w:t>
            </w:r>
          </w:p>
        </w:tc>
        <w:tc>
          <w:tcPr>
            <w:tcW w:w="3800"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Topic</w:t>
            </w:r>
          </w:p>
        </w:tc>
        <w:tc>
          <w:tcPr>
            <w:tcW w:w="2449"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Readings</w:t>
            </w:r>
          </w:p>
        </w:tc>
        <w:tc>
          <w:tcPr>
            <w:tcW w:w="2449" w:type="dxa"/>
            <w:vAlign w:val="center"/>
          </w:tcPr>
          <w:p w:rsidR="00731898" w:rsidRPr="00731898" w:rsidRDefault="00731898" w:rsidP="00D83576">
            <w:pPr>
              <w:widowControl w:val="0"/>
              <w:autoSpaceDE w:val="0"/>
              <w:autoSpaceDN w:val="0"/>
              <w:adjustRightInd w:val="0"/>
              <w:jc w:val="center"/>
              <w:rPr>
                <w:b/>
                <w:bCs/>
                <w:sz w:val="24"/>
                <w:szCs w:val="24"/>
              </w:rPr>
            </w:pPr>
            <w:r w:rsidRPr="00731898">
              <w:rPr>
                <w:b/>
                <w:bCs/>
                <w:sz w:val="24"/>
                <w:szCs w:val="24"/>
              </w:rPr>
              <w:t>Deliverable</w:t>
            </w:r>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1</w:t>
            </w:r>
          </w:p>
        </w:tc>
        <w:tc>
          <w:tcPr>
            <w:tcW w:w="3800" w:type="dxa"/>
            <w:vAlign w:val="center"/>
          </w:tcPr>
          <w:p w:rsidR="00731898" w:rsidRPr="00731898" w:rsidRDefault="00731898" w:rsidP="007C36BE">
            <w:pPr>
              <w:widowControl w:val="0"/>
              <w:autoSpaceDE w:val="0"/>
              <w:autoSpaceDN w:val="0"/>
              <w:adjustRightInd w:val="0"/>
              <w:jc w:val="center"/>
              <w:rPr>
                <w:sz w:val="24"/>
                <w:szCs w:val="24"/>
              </w:rPr>
            </w:pPr>
            <w:r>
              <w:rPr>
                <w:rFonts w:cs="Calibri"/>
                <w:sz w:val="24"/>
                <w:szCs w:val="24"/>
              </w:rPr>
              <w:t xml:space="preserve">Control Rules in Planning, </w:t>
            </w:r>
            <w:r w:rsidR="007C36BE">
              <w:rPr>
                <w:rFonts w:cs="Calibri"/>
                <w:sz w:val="24"/>
                <w:szCs w:val="24"/>
              </w:rPr>
              <w:t>HTN, Control Strategies</w:t>
            </w:r>
          </w:p>
        </w:tc>
        <w:tc>
          <w:tcPr>
            <w:tcW w:w="2449" w:type="dxa"/>
            <w:vAlign w:val="center"/>
          </w:tcPr>
          <w:p w:rsidR="00731898" w:rsidRPr="00731898" w:rsidRDefault="00731898" w:rsidP="007C36BE">
            <w:pPr>
              <w:widowControl w:val="0"/>
              <w:autoSpaceDE w:val="0"/>
              <w:autoSpaceDN w:val="0"/>
              <w:adjustRightInd w:val="0"/>
              <w:jc w:val="center"/>
              <w:rPr>
                <w:sz w:val="24"/>
                <w:szCs w:val="24"/>
              </w:rPr>
            </w:pPr>
            <w:r w:rsidRPr="003D464B">
              <w:rPr>
                <w:rFonts w:cs="Calibri"/>
                <w:sz w:val="24"/>
                <w:szCs w:val="24"/>
              </w:rPr>
              <w:t xml:space="preserve">Chapters </w:t>
            </w:r>
            <w:r w:rsidR="007C36BE">
              <w:rPr>
                <w:rFonts w:cs="Calibri"/>
                <w:sz w:val="24"/>
                <w:szCs w:val="24"/>
              </w:rPr>
              <w:t xml:space="preserve">10 and 11 </w:t>
            </w:r>
            <w:r>
              <w:rPr>
                <w:rFonts w:cs="Calibri"/>
                <w:sz w:val="24"/>
                <w:szCs w:val="24"/>
              </w:rPr>
              <w:t>from Automated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0" w:author="Abdelrahman Elogeel" w:date="2013-12-02T17:56:00Z">
              <w:r w:rsidRPr="00731898" w:rsidDel="00F823A8">
                <w:rPr>
                  <w:sz w:val="24"/>
                  <w:szCs w:val="24"/>
                </w:rPr>
                <w:delText>Annotated Bibliography</w:delText>
              </w:r>
            </w:del>
            <w:ins w:id="31"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2</w:t>
            </w:r>
          </w:p>
        </w:tc>
        <w:tc>
          <w:tcPr>
            <w:tcW w:w="3800" w:type="dxa"/>
            <w:vAlign w:val="center"/>
          </w:tcPr>
          <w:p w:rsidR="00731898" w:rsidRPr="00731898" w:rsidRDefault="00692140" w:rsidP="00692140">
            <w:pPr>
              <w:widowControl w:val="0"/>
              <w:autoSpaceDE w:val="0"/>
              <w:autoSpaceDN w:val="0"/>
              <w:adjustRightInd w:val="0"/>
              <w:jc w:val="center"/>
              <w:rPr>
                <w:sz w:val="24"/>
                <w:szCs w:val="24"/>
              </w:rPr>
            </w:pPr>
            <w:r>
              <w:rPr>
                <w:rFonts w:cs="Calibri"/>
                <w:sz w:val="24"/>
                <w:szCs w:val="24"/>
              </w:rPr>
              <w:t>Deductive Planning</w:t>
            </w:r>
            <w:r>
              <w:rPr>
                <w:rFonts w:cs="Calibri"/>
                <w:sz w:val="24"/>
                <w:szCs w:val="24"/>
              </w:rPr>
              <w:t xml:space="preserve"> and Planning with Time</w:t>
            </w:r>
          </w:p>
        </w:tc>
        <w:tc>
          <w:tcPr>
            <w:tcW w:w="2449" w:type="dxa"/>
            <w:vAlign w:val="center"/>
          </w:tcPr>
          <w:p w:rsidR="00731898" w:rsidRPr="00731898" w:rsidRDefault="00731898" w:rsidP="002963AF">
            <w:pPr>
              <w:widowControl w:val="0"/>
              <w:autoSpaceDE w:val="0"/>
              <w:autoSpaceDN w:val="0"/>
              <w:adjustRightInd w:val="0"/>
              <w:jc w:val="center"/>
              <w:rPr>
                <w:sz w:val="24"/>
                <w:szCs w:val="24"/>
              </w:rPr>
            </w:pPr>
            <w:r w:rsidRPr="003D464B">
              <w:rPr>
                <w:rFonts w:cs="Calibri"/>
                <w:sz w:val="24"/>
                <w:szCs w:val="24"/>
              </w:rPr>
              <w:t xml:space="preserve">Chapters </w:t>
            </w:r>
            <w:r>
              <w:rPr>
                <w:rFonts w:cs="Calibri"/>
                <w:sz w:val="24"/>
                <w:szCs w:val="24"/>
              </w:rPr>
              <w:t>1</w:t>
            </w:r>
            <w:r w:rsidR="002963AF">
              <w:rPr>
                <w:rFonts w:cs="Calibri"/>
                <w:sz w:val="24"/>
                <w:szCs w:val="24"/>
              </w:rPr>
              <w:t>2</w:t>
            </w:r>
            <w:r>
              <w:rPr>
                <w:rFonts w:cs="Calibri"/>
                <w:sz w:val="24"/>
                <w:szCs w:val="24"/>
              </w:rPr>
              <w:t xml:space="preserve"> and 1</w:t>
            </w:r>
            <w:r w:rsidR="002963AF">
              <w:rPr>
                <w:rFonts w:cs="Calibri"/>
                <w:sz w:val="24"/>
                <w:szCs w:val="24"/>
              </w:rPr>
              <w:t>3</w:t>
            </w:r>
            <w:r>
              <w:rPr>
                <w:rFonts w:cs="Calibri"/>
                <w:sz w:val="24"/>
                <w:szCs w:val="24"/>
              </w:rPr>
              <w:t xml:space="preserve"> from Automated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2" w:author="Abdelrahman Elogeel" w:date="2013-12-02T17:56:00Z">
              <w:r w:rsidRPr="00731898" w:rsidDel="00F823A8">
                <w:rPr>
                  <w:sz w:val="24"/>
                  <w:szCs w:val="24"/>
                </w:rPr>
                <w:delText>Annotated Bibliography</w:delText>
              </w:r>
            </w:del>
            <w:ins w:id="33"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3</w:t>
            </w:r>
          </w:p>
        </w:tc>
        <w:tc>
          <w:tcPr>
            <w:tcW w:w="3800" w:type="dxa"/>
            <w:vAlign w:val="center"/>
          </w:tcPr>
          <w:p w:rsidR="00731898" w:rsidRPr="00731898" w:rsidRDefault="002963AF" w:rsidP="002963AF">
            <w:pPr>
              <w:widowControl w:val="0"/>
              <w:autoSpaceDE w:val="0"/>
              <w:autoSpaceDN w:val="0"/>
              <w:adjustRightInd w:val="0"/>
              <w:jc w:val="center"/>
              <w:rPr>
                <w:sz w:val="24"/>
                <w:szCs w:val="24"/>
              </w:rPr>
            </w:pPr>
            <w:r>
              <w:rPr>
                <w:rFonts w:cs="Calibri"/>
                <w:sz w:val="24"/>
                <w:szCs w:val="24"/>
              </w:rPr>
              <w:t>Resources, Temporal Planning</w:t>
            </w:r>
            <w:r>
              <w:rPr>
                <w:rFonts w:cs="Calibri"/>
                <w:sz w:val="24"/>
                <w:szCs w:val="24"/>
              </w:rPr>
              <w:t xml:space="preserve"> and </w:t>
            </w:r>
            <w:r w:rsidR="00731898">
              <w:rPr>
                <w:rFonts w:cs="Calibri"/>
                <w:sz w:val="24"/>
                <w:szCs w:val="24"/>
              </w:rPr>
              <w:t>Plan</w:t>
            </w:r>
            <w:r>
              <w:rPr>
                <w:rFonts w:cs="Calibri"/>
                <w:sz w:val="24"/>
                <w:szCs w:val="24"/>
              </w:rPr>
              <w:t>ning &amp; Resources Scheduling</w:t>
            </w:r>
          </w:p>
        </w:tc>
        <w:tc>
          <w:tcPr>
            <w:tcW w:w="2449" w:type="dxa"/>
            <w:vAlign w:val="center"/>
          </w:tcPr>
          <w:p w:rsidR="00731898" w:rsidRPr="00731898" w:rsidRDefault="00731898" w:rsidP="002963AF">
            <w:pPr>
              <w:widowControl w:val="0"/>
              <w:autoSpaceDE w:val="0"/>
              <w:autoSpaceDN w:val="0"/>
              <w:adjustRightInd w:val="0"/>
              <w:jc w:val="center"/>
              <w:rPr>
                <w:sz w:val="24"/>
                <w:szCs w:val="24"/>
              </w:rPr>
            </w:pPr>
            <w:r w:rsidRPr="003D464B">
              <w:rPr>
                <w:rFonts w:cs="Calibri"/>
                <w:sz w:val="24"/>
                <w:szCs w:val="24"/>
              </w:rPr>
              <w:t xml:space="preserve">Chapters </w:t>
            </w:r>
            <w:r>
              <w:rPr>
                <w:rFonts w:cs="Calibri"/>
                <w:sz w:val="24"/>
                <w:szCs w:val="24"/>
              </w:rPr>
              <w:t>1</w:t>
            </w:r>
            <w:r w:rsidR="002963AF">
              <w:rPr>
                <w:rFonts w:cs="Calibri"/>
                <w:sz w:val="24"/>
                <w:szCs w:val="24"/>
              </w:rPr>
              <w:t>4</w:t>
            </w:r>
            <w:r>
              <w:rPr>
                <w:rFonts w:cs="Calibri"/>
                <w:sz w:val="24"/>
                <w:szCs w:val="24"/>
              </w:rPr>
              <w:t xml:space="preserve"> and 1</w:t>
            </w:r>
            <w:r w:rsidR="002963AF">
              <w:rPr>
                <w:rFonts w:cs="Calibri"/>
                <w:sz w:val="24"/>
                <w:szCs w:val="24"/>
              </w:rPr>
              <w:t>5</w:t>
            </w:r>
            <w:r>
              <w:rPr>
                <w:rFonts w:cs="Calibri"/>
                <w:sz w:val="24"/>
                <w:szCs w:val="24"/>
              </w:rPr>
              <w:t xml:space="preserve"> from Automated Planning</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4" w:author="Abdelrahman Elogeel" w:date="2013-12-02T17:56:00Z">
              <w:r w:rsidRPr="00731898" w:rsidDel="00F823A8">
                <w:rPr>
                  <w:sz w:val="24"/>
                  <w:szCs w:val="24"/>
                </w:rPr>
                <w:delText>Annotated Bibliography</w:delText>
              </w:r>
            </w:del>
            <w:ins w:id="35" w:author="Abdelrahman Elogeel" w:date="2013-12-02T17:56:00Z">
              <w:r w:rsidR="00F823A8">
                <w:rPr>
                  <w:sz w:val="24"/>
                  <w:szCs w:val="24"/>
                </w:rPr>
                <w:t>Summary</w:t>
              </w:r>
            </w:ins>
          </w:p>
        </w:tc>
      </w:tr>
      <w:tr w:rsidR="00731898" w:rsidRPr="00731898" w:rsidTr="00D83576">
        <w:tc>
          <w:tcPr>
            <w:tcW w:w="1098" w:type="dxa"/>
            <w:vAlign w:val="center"/>
          </w:tcPr>
          <w:p w:rsidR="00731898" w:rsidRPr="00731898" w:rsidRDefault="00731898" w:rsidP="00D83576">
            <w:pPr>
              <w:widowControl w:val="0"/>
              <w:autoSpaceDE w:val="0"/>
              <w:autoSpaceDN w:val="0"/>
              <w:adjustRightInd w:val="0"/>
              <w:jc w:val="center"/>
              <w:rPr>
                <w:sz w:val="24"/>
                <w:szCs w:val="24"/>
              </w:rPr>
            </w:pPr>
            <w:r>
              <w:rPr>
                <w:sz w:val="24"/>
                <w:szCs w:val="24"/>
              </w:rPr>
              <w:t>4</w:t>
            </w:r>
          </w:p>
        </w:tc>
        <w:tc>
          <w:tcPr>
            <w:tcW w:w="3800" w:type="dxa"/>
            <w:vAlign w:val="center"/>
          </w:tcPr>
          <w:p w:rsidR="00731898" w:rsidRPr="00731898" w:rsidRDefault="002963AF" w:rsidP="00D83576">
            <w:pPr>
              <w:widowControl w:val="0"/>
              <w:autoSpaceDE w:val="0"/>
              <w:autoSpaceDN w:val="0"/>
              <w:adjustRightInd w:val="0"/>
              <w:jc w:val="center"/>
              <w:rPr>
                <w:sz w:val="24"/>
                <w:szCs w:val="24"/>
              </w:rPr>
            </w:pPr>
            <w:r>
              <w:rPr>
                <w:rFonts w:cs="Calibri"/>
                <w:sz w:val="24"/>
                <w:szCs w:val="24"/>
              </w:rPr>
              <w:t>Planning based on MDP</w:t>
            </w:r>
            <w:r>
              <w:rPr>
                <w:rFonts w:cs="Times New Roman"/>
                <w:sz w:val="24"/>
                <w:szCs w:val="24"/>
              </w:rPr>
              <w:t xml:space="preserve">  &amp; </w:t>
            </w:r>
            <w:r w:rsidR="000E0475">
              <w:rPr>
                <w:rFonts w:cs="Times New Roman"/>
                <w:sz w:val="24"/>
                <w:szCs w:val="24"/>
              </w:rPr>
              <w:t>Feature Selection</w:t>
            </w:r>
          </w:p>
        </w:tc>
        <w:tc>
          <w:tcPr>
            <w:tcW w:w="2449" w:type="dxa"/>
            <w:vAlign w:val="center"/>
          </w:tcPr>
          <w:p w:rsidR="00731898" w:rsidRPr="00731898" w:rsidRDefault="002963AF" w:rsidP="002963AF">
            <w:pPr>
              <w:widowControl w:val="0"/>
              <w:autoSpaceDE w:val="0"/>
              <w:autoSpaceDN w:val="0"/>
              <w:adjustRightInd w:val="0"/>
              <w:jc w:val="center"/>
              <w:rPr>
                <w:sz w:val="24"/>
                <w:szCs w:val="24"/>
              </w:rPr>
            </w:pPr>
            <w:r w:rsidRPr="003D464B">
              <w:rPr>
                <w:rFonts w:cs="Calibri"/>
                <w:sz w:val="24"/>
                <w:szCs w:val="24"/>
              </w:rPr>
              <w:t xml:space="preserve">Chapter </w:t>
            </w:r>
            <w:r>
              <w:rPr>
                <w:rFonts w:cs="Calibri"/>
                <w:sz w:val="24"/>
                <w:szCs w:val="24"/>
              </w:rPr>
              <w:t>1</w:t>
            </w:r>
            <w:r>
              <w:rPr>
                <w:rFonts w:cs="Calibri"/>
                <w:sz w:val="24"/>
                <w:szCs w:val="24"/>
              </w:rPr>
              <w:t>6</w:t>
            </w:r>
            <w:r>
              <w:rPr>
                <w:rFonts w:cs="Calibri"/>
                <w:sz w:val="24"/>
                <w:szCs w:val="24"/>
              </w:rPr>
              <w:t xml:space="preserve"> from Automated Planning</w:t>
            </w:r>
            <w:r w:rsidRPr="000E0475">
              <w:rPr>
                <w:sz w:val="24"/>
                <w:szCs w:val="24"/>
              </w:rPr>
              <w:t xml:space="preserve"> </w:t>
            </w:r>
            <w:r>
              <w:rPr>
                <w:sz w:val="24"/>
                <w:szCs w:val="24"/>
              </w:rPr>
              <w:t xml:space="preserve">and </w:t>
            </w:r>
            <w:r w:rsidR="000E0475" w:rsidRPr="000E0475">
              <w:rPr>
                <w:sz w:val="24"/>
                <w:szCs w:val="24"/>
              </w:rPr>
              <w:t>“Toward Optimal Feature Selection Using Ranking Methods and Classification Algorithms”</w:t>
            </w:r>
          </w:p>
        </w:tc>
        <w:tc>
          <w:tcPr>
            <w:tcW w:w="2449" w:type="dxa"/>
            <w:vAlign w:val="center"/>
          </w:tcPr>
          <w:p w:rsidR="00731898" w:rsidRPr="00731898" w:rsidRDefault="00731898" w:rsidP="00D83576">
            <w:pPr>
              <w:widowControl w:val="0"/>
              <w:autoSpaceDE w:val="0"/>
              <w:autoSpaceDN w:val="0"/>
              <w:adjustRightInd w:val="0"/>
              <w:jc w:val="center"/>
              <w:rPr>
                <w:sz w:val="24"/>
                <w:szCs w:val="24"/>
              </w:rPr>
            </w:pPr>
            <w:del w:id="36" w:author="Abdelrahman Elogeel" w:date="2013-12-02T17:56:00Z">
              <w:r w:rsidRPr="00731898" w:rsidDel="00F823A8">
                <w:rPr>
                  <w:sz w:val="24"/>
                  <w:szCs w:val="24"/>
                </w:rPr>
                <w:delText>Annotated Bibliography</w:delText>
              </w:r>
            </w:del>
            <w:ins w:id="37"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145925" w:rsidP="00D83576">
            <w:pPr>
              <w:widowControl w:val="0"/>
              <w:autoSpaceDE w:val="0"/>
              <w:autoSpaceDN w:val="0"/>
              <w:adjustRightInd w:val="0"/>
              <w:jc w:val="center"/>
              <w:rPr>
                <w:sz w:val="24"/>
                <w:szCs w:val="24"/>
              </w:rPr>
            </w:pPr>
            <w:r>
              <w:rPr>
                <w:sz w:val="24"/>
                <w:szCs w:val="24"/>
              </w:rPr>
              <w:lastRenderedPageBreak/>
              <w:t>5</w:t>
            </w:r>
          </w:p>
        </w:tc>
        <w:tc>
          <w:tcPr>
            <w:tcW w:w="3800" w:type="dxa"/>
            <w:vAlign w:val="center"/>
          </w:tcPr>
          <w:p w:rsidR="00D7041F" w:rsidRPr="00731898" w:rsidRDefault="00D7041F" w:rsidP="00D83576">
            <w:pPr>
              <w:widowControl w:val="0"/>
              <w:autoSpaceDE w:val="0"/>
              <w:autoSpaceDN w:val="0"/>
              <w:adjustRightInd w:val="0"/>
              <w:jc w:val="center"/>
              <w:rPr>
                <w:sz w:val="24"/>
                <w:szCs w:val="24"/>
              </w:rPr>
            </w:pPr>
            <w:r>
              <w:rPr>
                <w:rFonts w:cs="Calibri"/>
                <w:sz w:val="24"/>
                <w:szCs w:val="24"/>
              </w:rPr>
              <w:t>Introduction and Evaluation Feedback</w:t>
            </w:r>
          </w:p>
        </w:tc>
        <w:tc>
          <w:tcPr>
            <w:tcW w:w="2449" w:type="dxa"/>
            <w:vAlign w:val="center"/>
          </w:tcPr>
          <w:p w:rsidR="00D7041F" w:rsidRPr="00731898" w:rsidRDefault="00D7041F" w:rsidP="00D83576">
            <w:pPr>
              <w:widowControl w:val="0"/>
              <w:autoSpaceDE w:val="0"/>
              <w:autoSpaceDN w:val="0"/>
              <w:adjustRightInd w:val="0"/>
              <w:jc w:val="center"/>
              <w:rPr>
                <w:sz w:val="24"/>
                <w:szCs w:val="24"/>
              </w:rPr>
            </w:pPr>
            <w:r>
              <w:rPr>
                <w:sz w:val="24"/>
                <w:szCs w:val="24"/>
              </w:rPr>
              <w:t>Chapters 1 and 2 from Reinforcement Learning: An Introduction</w:t>
            </w:r>
          </w:p>
        </w:tc>
        <w:tc>
          <w:tcPr>
            <w:tcW w:w="2449" w:type="dxa"/>
            <w:vAlign w:val="center"/>
          </w:tcPr>
          <w:p w:rsidR="005239F1" w:rsidRPr="00731898" w:rsidRDefault="00D7041F" w:rsidP="005239F1">
            <w:pPr>
              <w:widowControl w:val="0"/>
              <w:autoSpaceDE w:val="0"/>
              <w:autoSpaceDN w:val="0"/>
              <w:adjustRightInd w:val="0"/>
              <w:jc w:val="center"/>
              <w:rPr>
                <w:sz w:val="24"/>
                <w:szCs w:val="24"/>
              </w:rPr>
            </w:pPr>
            <w:del w:id="38" w:author="Abdelrahman Elogeel" w:date="2013-12-02T17:56:00Z">
              <w:r w:rsidRPr="00731898" w:rsidDel="00F823A8">
                <w:rPr>
                  <w:sz w:val="24"/>
                  <w:szCs w:val="24"/>
                </w:rPr>
                <w:delText>Annotated Bibliography</w:delText>
              </w:r>
            </w:del>
            <w:ins w:id="39"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145925" w:rsidP="00D83576">
            <w:pPr>
              <w:widowControl w:val="0"/>
              <w:autoSpaceDE w:val="0"/>
              <w:autoSpaceDN w:val="0"/>
              <w:adjustRightInd w:val="0"/>
              <w:jc w:val="center"/>
              <w:rPr>
                <w:sz w:val="24"/>
                <w:szCs w:val="24"/>
              </w:rPr>
            </w:pPr>
            <w:r>
              <w:rPr>
                <w:sz w:val="24"/>
                <w:szCs w:val="24"/>
              </w:rPr>
              <w:t>6</w:t>
            </w:r>
          </w:p>
        </w:tc>
        <w:tc>
          <w:tcPr>
            <w:tcW w:w="3800" w:type="dxa"/>
            <w:vAlign w:val="center"/>
          </w:tcPr>
          <w:p w:rsidR="00D7041F" w:rsidRPr="00731898" w:rsidRDefault="00E80AC0" w:rsidP="00D83576">
            <w:pPr>
              <w:widowControl w:val="0"/>
              <w:autoSpaceDE w:val="0"/>
              <w:autoSpaceDN w:val="0"/>
              <w:adjustRightInd w:val="0"/>
              <w:jc w:val="center"/>
              <w:rPr>
                <w:sz w:val="24"/>
                <w:szCs w:val="24"/>
              </w:rPr>
            </w:pPr>
            <w:r>
              <w:rPr>
                <w:rFonts w:cs="Calibri"/>
                <w:sz w:val="24"/>
                <w:szCs w:val="24"/>
              </w:rPr>
              <w:t>Monte Carlo Methods, Temporal Difference Learning</w:t>
            </w:r>
          </w:p>
        </w:tc>
        <w:tc>
          <w:tcPr>
            <w:tcW w:w="2449" w:type="dxa"/>
            <w:vAlign w:val="center"/>
          </w:tcPr>
          <w:p w:rsidR="00D7041F" w:rsidRPr="00731898" w:rsidRDefault="00E80AC0" w:rsidP="00D83576">
            <w:pPr>
              <w:widowControl w:val="0"/>
              <w:autoSpaceDE w:val="0"/>
              <w:autoSpaceDN w:val="0"/>
              <w:adjustRightInd w:val="0"/>
              <w:jc w:val="center"/>
              <w:rPr>
                <w:sz w:val="24"/>
                <w:szCs w:val="24"/>
              </w:rPr>
            </w:pPr>
            <w:r>
              <w:rPr>
                <w:sz w:val="24"/>
                <w:szCs w:val="24"/>
              </w:rPr>
              <w:t>Chapters 5 and 6 from Reinforcement Learning: An Introduction</w:t>
            </w:r>
          </w:p>
        </w:tc>
        <w:tc>
          <w:tcPr>
            <w:tcW w:w="2449" w:type="dxa"/>
            <w:vAlign w:val="center"/>
          </w:tcPr>
          <w:p w:rsidR="00D7041F" w:rsidRPr="00731898" w:rsidRDefault="00D7041F" w:rsidP="008B47D0">
            <w:pPr>
              <w:widowControl w:val="0"/>
              <w:autoSpaceDE w:val="0"/>
              <w:autoSpaceDN w:val="0"/>
              <w:adjustRightInd w:val="0"/>
              <w:jc w:val="center"/>
              <w:rPr>
                <w:sz w:val="24"/>
                <w:szCs w:val="24"/>
              </w:rPr>
            </w:pPr>
            <w:del w:id="40" w:author="Abdelrahman Elogeel" w:date="2013-12-02T17:56:00Z">
              <w:r w:rsidRPr="00731898" w:rsidDel="00F823A8">
                <w:rPr>
                  <w:sz w:val="24"/>
                  <w:szCs w:val="24"/>
                </w:rPr>
                <w:delText>Annotated Bibliography</w:delText>
              </w:r>
            </w:del>
            <w:ins w:id="41"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145925" w:rsidP="00D83576">
            <w:pPr>
              <w:widowControl w:val="0"/>
              <w:autoSpaceDE w:val="0"/>
              <w:autoSpaceDN w:val="0"/>
              <w:adjustRightInd w:val="0"/>
              <w:jc w:val="center"/>
              <w:rPr>
                <w:sz w:val="24"/>
                <w:szCs w:val="24"/>
              </w:rPr>
            </w:pPr>
            <w:r>
              <w:rPr>
                <w:sz w:val="24"/>
                <w:szCs w:val="24"/>
              </w:rPr>
              <w:t>7</w:t>
            </w:r>
          </w:p>
        </w:tc>
        <w:tc>
          <w:tcPr>
            <w:tcW w:w="3800" w:type="dxa"/>
            <w:vAlign w:val="center"/>
          </w:tcPr>
          <w:p w:rsidR="00D7041F" w:rsidRPr="00731898" w:rsidRDefault="00E80AC0" w:rsidP="00D83576">
            <w:pPr>
              <w:widowControl w:val="0"/>
              <w:autoSpaceDE w:val="0"/>
              <w:autoSpaceDN w:val="0"/>
              <w:adjustRightInd w:val="0"/>
              <w:jc w:val="center"/>
              <w:rPr>
                <w:sz w:val="24"/>
                <w:szCs w:val="24"/>
              </w:rPr>
            </w:pPr>
            <w:r>
              <w:rPr>
                <w:rFonts w:cs="Calibri"/>
                <w:sz w:val="24"/>
                <w:szCs w:val="24"/>
              </w:rPr>
              <w:t>Eligibility Traces and Function Approximation</w:t>
            </w:r>
          </w:p>
        </w:tc>
        <w:tc>
          <w:tcPr>
            <w:tcW w:w="2449" w:type="dxa"/>
            <w:vAlign w:val="center"/>
          </w:tcPr>
          <w:p w:rsidR="00D7041F" w:rsidRPr="00731898" w:rsidRDefault="00E80AC0" w:rsidP="00E80AC0">
            <w:pPr>
              <w:widowControl w:val="0"/>
              <w:autoSpaceDE w:val="0"/>
              <w:autoSpaceDN w:val="0"/>
              <w:adjustRightInd w:val="0"/>
              <w:jc w:val="center"/>
              <w:rPr>
                <w:sz w:val="24"/>
                <w:szCs w:val="24"/>
              </w:rPr>
            </w:pPr>
            <w:r>
              <w:rPr>
                <w:sz w:val="24"/>
                <w:szCs w:val="24"/>
              </w:rPr>
              <w:t>Chapters 7 and 8 from Reinforcement Learning: An Introduction</w:t>
            </w:r>
          </w:p>
        </w:tc>
        <w:tc>
          <w:tcPr>
            <w:tcW w:w="2449" w:type="dxa"/>
            <w:vAlign w:val="center"/>
          </w:tcPr>
          <w:p w:rsidR="00D7041F" w:rsidRPr="00731898" w:rsidRDefault="00D7041F" w:rsidP="008B47D0">
            <w:pPr>
              <w:widowControl w:val="0"/>
              <w:autoSpaceDE w:val="0"/>
              <w:autoSpaceDN w:val="0"/>
              <w:adjustRightInd w:val="0"/>
              <w:jc w:val="center"/>
              <w:rPr>
                <w:sz w:val="24"/>
                <w:szCs w:val="24"/>
              </w:rPr>
            </w:pPr>
            <w:del w:id="42" w:author="Abdelrahman Elogeel" w:date="2013-12-02T17:56:00Z">
              <w:r w:rsidRPr="00731898" w:rsidDel="00F823A8">
                <w:rPr>
                  <w:sz w:val="24"/>
                  <w:szCs w:val="24"/>
                </w:rPr>
                <w:delText>Annotated Bibliography</w:delText>
              </w:r>
            </w:del>
            <w:ins w:id="43" w:author="Abdelrahman Elogeel" w:date="2013-12-02T17:56:00Z">
              <w:r w:rsidR="00F823A8">
                <w:rPr>
                  <w:sz w:val="24"/>
                  <w:szCs w:val="24"/>
                </w:rPr>
                <w:t>Summary</w:t>
              </w:r>
            </w:ins>
          </w:p>
        </w:tc>
      </w:tr>
      <w:tr w:rsidR="00D7041F" w:rsidRPr="00731898" w:rsidTr="00D83576">
        <w:tc>
          <w:tcPr>
            <w:tcW w:w="1098" w:type="dxa"/>
            <w:vAlign w:val="center"/>
          </w:tcPr>
          <w:p w:rsidR="00D7041F" w:rsidRPr="00731898" w:rsidRDefault="00145925" w:rsidP="00D83576">
            <w:pPr>
              <w:widowControl w:val="0"/>
              <w:autoSpaceDE w:val="0"/>
              <w:autoSpaceDN w:val="0"/>
              <w:adjustRightInd w:val="0"/>
              <w:jc w:val="center"/>
              <w:rPr>
                <w:sz w:val="24"/>
                <w:szCs w:val="24"/>
              </w:rPr>
            </w:pPr>
            <w:r>
              <w:rPr>
                <w:sz w:val="24"/>
                <w:szCs w:val="24"/>
              </w:rPr>
              <w:t>8</w:t>
            </w:r>
          </w:p>
        </w:tc>
        <w:tc>
          <w:tcPr>
            <w:tcW w:w="3800" w:type="dxa"/>
            <w:vAlign w:val="center"/>
          </w:tcPr>
          <w:p w:rsidR="00D7041F" w:rsidRPr="00731898" w:rsidRDefault="00175AB2" w:rsidP="00D83576">
            <w:pPr>
              <w:widowControl w:val="0"/>
              <w:autoSpaceDE w:val="0"/>
              <w:autoSpaceDN w:val="0"/>
              <w:adjustRightInd w:val="0"/>
              <w:jc w:val="center"/>
              <w:rPr>
                <w:sz w:val="24"/>
                <w:szCs w:val="24"/>
              </w:rPr>
            </w:pPr>
            <w:r>
              <w:rPr>
                <w:rFonts w:cs="Calibri"/>
                <w:sz w:val="24"/>
                <w:szCs w:val="24"/>
              </w:rPr>
              <w:t>Learning &amp; Planning</w:t>
            </w:r>
          </w:p>
        </w:tc>
        <w:tc>
          <w:tcPr>
            <w:tcW w:w="2449" w:type="dxa"/>
            <w:vAlign w:val="center"/>
          </w:tcPr>
          <w:p w:rsidR="00D7041F" w:rsidRPr="00731898" w:rsidRDefault="00175AB2" w:rsidP="00175AB2">
            <w:pPr>
              <w:widowControl w:val="0"/>
              <w:autoSpaceDE w:val="0"/>
              <w:autoSpaceDN w:val="0"/>
              <w:adjustRightInd w:val="0"/>
              <w:jc w:val="center"/>
              <w:rPr>
                <w:sz w:val="24"/>
                <w:szCs w:val="24"/>
              </w:rPr>
            </w:pPr>
            <w:r>
              <w:rPr>
                <w:sz w:val="24"/>
                <w:szCs w:val="24"/>
              </w:rPr>
              <w:t>Chapter</w:t>
            </w:r>
            <w:r w:rsidR="00E80AC0">
              <w:rPr>
                <w:sz w:val="24"/>
                <w:szCs w:val="24"/>
              </w:rPr>
              <w:t xml:space="preserve"> </w:t>
            </w:r>
            <w:r>
              <w:rPr>
                <w:sz w:val="24"/>
                <w:szCs w:val="24"/>
              </w:rPr>
              <w:t>9</w:t>
            </w:r>
            <w:r w:rsidR="00E80AC0">
              <w:rPr>
                <w:sz w:val="24"/>
                <w:szCs w:val="24"/>
              </w:rPr>
              <w:t xml:space="preserve"> from Reinforcement Learning: An Introduction</w:t>
            </w:r>
            <w:r>
              <w:rPr>
                <w:sz w:val="24"/>
                <w:szCs w:val="24"/>
              </w:rPr>
              <w:t xml:space="preserve"> and </w:t>
            </w:r>
            <w:r w:rsidRPr="00984133">
              <w:rPr>
                <w:rFonts w:cs="Times New Roman"/>
                <w:sz w:val="24"/>
                <w:szCs w:val="24"/>
              </w:rPr>
              <w:t>Integrating Planning, Execution,</w:t>
            </w:r>
            <w:r>
              <w:rPr>
                <w:rFonts w:cs="Times New Roman"/>
                <w:sz w:val="24"/>
                <w:szCs w:val="24"/>
              </w:rPr>
              <w:t xml:space="preserve"> and Learning to Improve Plan </w:t>
            </w:r>
            <w:r w:rsidRPr="00984133">
              <w:rPr>
                <w:rFonts w:cs="Times New Roman"/>
                <w:sz w:val="24"/>
                <w:szCs w:val="24"/>
              </w:rPr>
              <w:t>Execution</w:t>
            </w:r>
          </w:p>
        </w:tc>
        <w:tc>
          <w:tcPr>
            <w:tcW w:w="2449" w:type="dxa"/>
            <w:vAlign w:val="center"/>
          </w:tcPr>
          <w:p w:rsidR="00D7041F" w:rsidRPr="00731898" w:rsidRDefault="00D7041F" w:rsidP="008B47D0">
            <w:pPr>
              <w:widowControl w:val="0"/>
              <w:autoSpaceDE w:val="0"/>
              <w:autoSpaceDN w:val="0"/>
              <w:adjustRightInd w:val="0"/>
              <w:jc w:val="center"/>
              <w:rPr>
                <w:sz w:val="24"/>
                <w:szCs w:val="24"/>
              </w:rPr>
            </w:pPr>
            <w:del w:id="44" w:author="Abdelrahman Elogeel" w:date="2013-12-02T17:56:00Z">
              <w:r w:rsidRPr="00731898" w:rsidDel="00F823A8">
                <w:rPr>
                  <w:sz w:val="24"/>
                  <w:szCs w:val="24"/>
                </w:rPr>
                <w:delText>Annotated Bibliography</w:delText>
              </w:r>
            </w:del>
            <w:ins w:id="45" w:author="Abdelrahman Elogeel" w:date="2013-12-02T17:56:00Z">
              <w:r w:rsidR="00F823A8">
                <w:rPr>
                  <w:sz w:val="24"/>
                  <w:szCs w:val="24"/>
                </w:rPr>
                <w:t>Summary</w:t>
              </w:r>
            </w:ins>
          </w:p>
        </w:tc>
      </w:tr>
      <w:tr w:rsidR="00145925" w:rsidRPr="00731898" w:rsidTr="00D83576">
        <w:tc>
          <w:tcPr>
            <w:tcW w:w="1098" w:type="dxa"/>
            <w:vAlign w:val="center"/>
          </w:tcPr>
          <w:p w:rsidR="00145925" w:rsidRDefault="00145925" w:rsidP="00D83576">
            <w:pPr>
              <w:widowControl w:val="0"/>
              <w:autoSpaceDE w:val="0"/>
              <w:autoSpaceDN w:val="0"/>
              <w:adjustRightInd w:val="0"/>
              <w:jc w:val="center"/>
              <w:rPr>
                <w:sz w:val="24"/>
                <w:szCs w:val="24"/>
              </w:rPr>
            </w:pPr>
            <w:r>
              <w:rPr>
                <w:sz w:val="24"/>
                <w:szCs w:val="24"/>
              </w:rPr>
              <w:t>9</w:t>
            </w:r>
          </w:p>
        </w:tc>
        <w:tc>
          <w:tcPr>
            <w:tcW w:w="3800" w:type="dxa"/>
            <w:vAlign w:val="center"/>
          </w:tcPr>
          <w:p w:rsidR="00145925" w:rsidRDefault="00145925" w:rsidP="00D83576">
            <w:pPr>
              <w:widowControl w:val="0"/>
              <w:autoSpaceDE w:val="0"/>
              <w:autoSpaceDN w:val="0"/>
              <w:adjustRightInd w:val="0"/>
              <w:jc w:val="center"/>
              <w:rPr>
                <w:sz w:val="24"/>
                <w:szCs w:val="24"/>
              </w:rPr>
            </w:pPr>
            <w:r>
              <w:rPr>
                <w:sz w:val="24"/>
                <w:szCs w:val="24"/>
              </w:rPr>
              <w:t>Authoring the paper</w:t>
            </w:r>
          </w:p>
        </w:tc>
        <w:tc>
          <w:tcPr>
            <w:tcW w:w="2449" w:type="dxa"/>
            <w:vAlign w:val="center"/>
          </w:tcPr>
          <w:p w:rsidR="00145925" w:rsidRPr="00731898" w:rsidRDefault="00145925" w:rsidP="00D83576">
            <w:pPr>
              <w:widowControl w:val="0"/>
              <w:autoSpaceDE w:val="0"/>
              <w:autoSpaceDN w:val="0"/>
              <w:adjustRightInd w:val="0"/>
              <w:jc w:val="center"/>
              <w:rPr>
                <w:sz w:val="24"/>
                <w:szCs w:val="24"/>
              </w:rPr>
            </w:pPr>
          </w:p>
        </w:tc>
        <w:tc>
          <w:tcPr>
            <w:tcW w:w="2449" w:type="dxa"/>
            <w:vAlign w:val="center"/>
          </w:tcPr>
          <w:p w:rsidR="00145925" w:rsidRDefault="00145925" w:rsidP="00641D48">
            <w:pPr>
              <w:widowControl w:val="0"/>
              <w:autoSpaceDE w:val="0"/>
              <w:autoSpaceDN w:val="0"/>
              <w:adjustRightInd w:val="0"/>
              <w:jc w:val="center"/>
              <w:rPr>
                <w:sz w:val="24"/>
                <w:szCs w:val="24"/>
              </w:rPr>
            </w:pPr>
            <w:r>
              <w:rPr>
                <w:sz w:val="24"/>
                <w:szCs w:val="24"/>
              </w:rPr>
              <w:t>Review paper</w:t>
            </w:r>
            <w:bookmarkStart w:id="46" w:name="_GoBack"/>
            <w:bookmarkEnd w:id="46"/>
          </w:p>
        </w:tc>
      </w:tr>
      <w:tr w:rsidR="00D7041F" w:rsidRPr="00731898" w:rsidTr="00D83576">
        <w:tc>
          <w:tcPr>
            <w:tcW w:w="1098" w:type="dxa"/>
            <w:vAlign w:val="center"/>
          </w:tcPr>
          <w:p w:rsidR="00D7041F" w:rsidRDefault="00D7041F" w:rsidP="00D83576">
            <w:pPr>
              <w:widowControl w:val="0"/>
              <w:autoSpaceDE w:val="0"/>
              <w:autoSpaceDN w:val="0"/>
              <w:adjustRightInd w:val="0"/>
              <w:jc w:val="center"/>
              <w:rPr>
                <w:sz w:val="24"/>
                <w:szCs w:val="24"/>
              </w:rPr>
            </w:pPr>
            <w:r>
              <w:rPr>
                <w:sz w:val="24"/>
                <w:szCs w:val="24"/>
              </w:rPr>
              <w:t>10</w:t>
            </w:r>
          </w:p>
        </w:tc>
        <w:tc>
          <w:tcPr>
            <w:tcW w:w="3800" w:type="dxa"/>
            <w:vAlign w:val="center"/>
          </w:tcPr>
          <w:p w:rsidR="00D7041F" w:rsidRPr="00731898" w:rsidRDefault="00175AB2" w:rsidP="00D83576">
            <w:pPr>
              <w:widowControl w:val="0"/>
              <w:autoSpaceDE w:val="0"/>
              <w:autoSpaceDN w:val="0"/>
              <w:adjustRightInd w:val="0"/>
              <w:jc w:val="center"/>
              <w:rPr>
                <w:sz w:val="24"/>
                <w:szCs w:val="24"/>
              </w:rPr>
            </w:pPr>
            <w:r>
              <w:rPr>
                <w:sz w:val="24"/>
                <w:szCs w:val="24"/>
              </w:rPr>
              <w:t>Final Presentation</w:t>
            </w:r>
          </w:p>
        </w:tc>
        <w:tc>
          <w:tcPr>
            <w:tcW w:w="2449" w:type="dxa"/>
            <w:vAlign w:val="center"/>
          </w:tcPr>
          <w:p w:rsidR="00D7041F" w:rsidRPr="00731898" w:rsidRDefault="00D7041F" w:rsidP="00D83576">
            <w:pPr>
              <w:widowControl w:val="0"/>
              <w:autoSpaceDE w:val="0"/>
              <w:autoSpaceDN w:val="0"/>
              <w:adjustRightInd w:val="0"/>
              <w:jc w:val="center"/>
              <w:rPr>
                <w:sz w:val="24"/>
                <w:szCs w:val="24"/>
              </w:rPr>
            </w:pPr>
          </w:p>
        </w:tc>
        <w:tc>
          <w:tcPr>
            <w:tcW w:w="2449" w:type="dxa"/>
            <w:vAlign w:val="center"/>
          </w:tcPr>
          <w:p w:rsidR="00D7041F" w:rsidRPr="00731898" w:rsidRDefault="00175AB2" w:rsidP="00641D48">
            <w:pPr>
              <w:widowControl w:val="0"/>
              <w:autoSpaceDE w:val="0"/>
              <w:autoSpaceDN w:val="0"/>
              <w:adjustRightInd w:val="0"/>
              <w:jc w:val="center"/>
              <w:rPr>
                <w:sz w:val="24"/>
                <w:szCs w:val="24"/>
              </w:rPr>
            </w:pPr>
            <w:r>
              <w:rPr>
                <w:sz w:val="24"/>
                <w:szCs w:val="24"/>
              </w:rPr>
              <w:t xml:space="preserve">Final </w:t>
            </w:r>
            <w:r w:rsidR="00641D48">
              <w:rPr>
                <w:sz w:val="24"/>
                <w:szCs w:val="24"/>
              </w:rPr>
              <w:t>review</w:t>
            </w:r>
            <w:r>
              <w:rPr>
                <w:sz w:val="24"/>
                <w:szCs w:val="24"/>
              </w:rPr>
              <w:t xml:space="preserve"> paper and presentation</w:t>
            </w:r>
          </w:p>
        </w:tc>
      </w:tr>
    </w:tbl>
    <w:p w:rsidR="00731898" w:rsidRDefault="00731898" w:rsidP="00CE1348">
      <w:pPr>
        <w:widowControl w:val="0"/>
        <w:autoSpaceDE w:val="0"/>
        <w:autoSpaceDN w:val="0"/>
        <w:adjustRightInd w:val="0"/>
        <w:spacing w:after="0" w:line="240" w:lineRule="auto"/>
        <w:rPr>
          <w:ins w:id="47" w:author="Abdelrahman Elogeel" w:date="2013-12-02T18:02:00Z"/>
        </w:rPr>
      </w:pPr>
    </w:p>
    <w:customXmlInsRangeStart w:id="48" w:author="Abdelrahman Elogeel" w:date="2013-12-02T18:02:00Z"/>
    <w:sdt>
      <w:sdtPr>
        <w:rPr>
          <w:rFonts w:asciiTheme="minorHAnsi" w:eastAsiaTheme="minorHAnsi" w:hAnsiTheme="minorHAnsi" w:cstheme="minorBidi"/>
          <w:b w:val="0"/>
          <w:bCs w:val="0"/>
          <w:color w:val="auto"/>
          <w:sz w:val="22"/>
          <w:szCs w:val="22"/>
          <w:lang w:eastAsia="en-US"/>
        </w:rPr>
        <w:id w:val="1725019286"/>
        <w:docPartObj>
          <w:docPartGallery w:val="Bibliographies"/>
          <w:docPartUnique/>
        </w:docPartObj>
      </w:sdtPr>
      <w:sdtEndPr/>
      <w:sdtContent>
        <w:customXmlInsRangeEnd w:id="48"/>
        <w:p w:rsidR="00BC63F3" w:rsidRDefault="00BC63F3">
          <w:pPr>
            <w:pStyle w:val="Heading1"/>
            <w:rPr>
              <w:ins w:id="49" w:author="Abdelrahman Elogeel" w:date="2013-12-02T18:02:00Z"/>
            </w:rPr>
          </w:pPr>
          <w:ins w:id="50" w:author="Abdelrahman Elogeel" w:date="2013-12-02T18:02:00Z">
            <w:r>
              <w:t>References</w:t>
            </w:r>
          </w:ins>
        </w:p>
        <w:customXmlInsRangeStart w:id="51" w:author="Abdelrahman Elogeel" w:date="2013-12-02T18:02:00Z"/>
        <w:sdt>
          <w:sdtPr>
            <w:id w:val="111145805"/>
            <w:bibliography/>
          </w:sdtPr>
          <w:sdtEndPr/>
          <w:sdtContent>
            <w:customXmlInsRangeEnd w:id="51"/>
            <w:p w:rsidR="00BC63F3" w:rsidRDefault="00BC63F3">
              <w:pPr>
                <w:rPr>
                  <w:noProof/>
                </w:rPr>
              </w:pPr>
              <w:ins w:id="52" w:author="Abdelrahman Elogeel" w:date="2013-12-02T18:02: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48"/>
              </w:tblGrid>
              <w:tr w:rsidR="00BC63F3">
                <w:trPr>
                  <w:tblCellSpacing w:w="15" w:type="dxa"/>
                </w:trPr>
                <w:tc>
                  <w:tcPr>
                    <w:tcW w:w="50" w:type="pct"/>
                    <w:hideMark/>
                  </w:tcPr>
                  <w:p w:rsidR="00BC63F3" w:rsidRDefault="00BC63F3">
                    <w:pPr>
                      <w:pStyle w:val="Bibliography"/>
                      <w:rPr>
                        <w:rFonts w:eastAsiaTheme="minorEastAsia"/>
                        <w:noProof/>
                      </w:rPr>
                    </w:pPr>
                    <w:r>
                      <w:rPr>
                        <w:noProof/>
                      </w:rPr>
                      <w:t xml:space="preserve">[1] </w:t>
                    </w:r>
                  </w:p>
                </w:tc>
                <w:tc>
                  <w:tcPr>
                    <w:tcW w:w="0" w:type="auto"/>
                    <w:hideMark/>
                  </w:tcPr>
                  <w:p w:rsidR="00BC63F3" w:rsidRDefault="00BC63F3">
                    <w:pPr>
                      <w:pStyle w:val="Bibliography"/>
                      <w:rPr>
                        <w:rFonts w:eastAsiaTheme="minorEastAsia"/>
                        <w:noProof/>
                      </w:rPr>
                    </w:pPr>
                    <w:r>
                      <w:rPr>
                        <w:noProof/>
                      </w:rPr>
                      <w:t>Wikipedia, "Automated planning and scheduling," Wikimedia Foundation, 19 November 2013. [Online]. Available: http://en.wikipedia.org/wiki/Automated_planning_and_scheduling. [Accessed 2 December 2013].</w:t>
                    </w:r>
                  </w:p>
                </w:tc>
              </w:tr>
              <w:tr w:rsidR="00BC63F3">
                <w:trPr>
                  <w:tblCellSpacing w:w="15" w:type="dxa"/>
                </w:trPr>
                <w:tc>
                  <w:tcPr>
                    <w:tcW w:w="50" w:type="pct"/>
                    <w:hideMark/>
                  </w:tcPr>
                  <w:p w:rsidR="00BC63F3" w:rsidRDefault="00BC63F3">
                    <w:pPr>
                      <w:pStyle w:val="Bibliography"/>
                      <w:rPr>
                        <w:rFonts w:eastAsiaTheme="minorEastAsia"/>
                        <w:noProof/>
                      </w:rPr>
                    </w:pPr>
                    <w:r>
                      <w:rPr>
                        <w:noProof/>
                      </w:rPr>
                      <w:t xml:space="preserve">[2] </w:t>
                    </w:r>
                  </w:p>
                </w:tc>
                <w:tc>
                  <w:tcPr>
                    <w:tcW w:w="0" w:type="auto"/>
                    <w:hideMark/>
                  </w:tcPr>
                  <w:p w:rsidR="00BC63F3" w:rsidRDefault="00BC63F3">
                    <w:pPr>
                      <w:pStyle w:val="Bibliography"/>
                      <w:rPr>
                        <w:rFonts w:eastAsiaTheme="minorEastAsia"/>
                        <w:noProof/>
                      </w:rPr>
                    </w:pPr>
                    <w:r>
                      <w:rPr>
                        <w:noProof/>
                      </w:rPr>
                      <w:t>Wikipedia, "Reinforcement learning," Wikimedia Foundation, 25 November 2013. [Online]. Available: http://en.wikipedia.org/wiki/Reinforcement_learning. [Accessed 2 December 2013].</w:t>
                    </w:r>
                  </w:p>
                </w:tc>
              </w:tr>
            </w:tbl>
            <w:p w:rsidR="00BC63F3" w:rsidRDefault="00BC63F3">
              <w:pPr>
                <w:rPr>
                  <w:rFonts w:eastAsia="Times New Roman"/>
                  <w:noProof/>
                </w:rPr>
              </w:pPr>
            </w:p>
            <w:p w:rsidR="00BC63F3" w:rsidRDefault="00BC63F3">
              <w:pPr>
                <w:rPr>
                  <w:ins w:id="53" w:author="Abdelrahman Elogeel" w:date="2013-12-02T18:02:00Z"/>
                </w:rPr>
              </w:pPr>
              <w:ins w:id="54" w:author="Abdelrahman Elogeel" w:date="2013-12-02T18:02:00Z">
                <w:r>
                  <w:rPr>
                    <w:b/>
                    <w:bCs/>
                    <w:noProof/>
                  </w:rPr>
                  <w:fldChar w:fldCharType="end"/>
                </w:r>
              </w:ins>
            </w:p>
            <w:customXmlInsRangeStart w:id="55" w:author="Abdelrahman Elogeel" w:date="2013-12-02T18:02:00Z"/>
          </w:sdtContent>
        </w:sdt>
        <w:customXmlInsRangeEnd w:id="55"/>
        <w:customXmlInsRangeStart w:id="56" w:author="Abdelrahman Elogeel" w:date="2013-12-02T18:02:00Z"/>
      </w:sdtContent>
    </w:sdt>
    <w:customXmlInsRangeEnd w:id="56"/>
    <w:p w:rsidR="00DE49B3" w:rsidRPr="003D464B" w:rsidRDefault="00DE49B3" w:rsidP="00CE1348">
      <w:pPr>
        <w:widowControl w:val="0"/>
        <w:autoSpaceDE w:val="0"/>
        <w:autoSpaceDN w:val="0"/>
        <w:adjustRightInd w:val="0"/>
        <w:spacing w:after="0" w:line="240" w:lineRule="auto"/>
      </w:pPr>
    </w:p>
    <w:sectPr w:rsidR="00DE49B3" w:rsidRPr="003D464B" w:rsidSect="00CE1348">
      <w:pgSz w:w="12240" w:h="15840"/>
      <w:pgMar w:top="1435" w:right="1260" w:bottom="1440" w:left="1400" w:header="720" w:footer="720" w:gutter="0"/>
      <w:cols w:space="720" w:equalWidth="0">
        <w:col w:w="9580"/>
      </w:cols>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kur" w:date="2013-12-02T16:18:00Z" w:initials="at">
    <w:p w:rsidR="00ED0BD1" w:rsidRDefault="00ED0BD1">
      <w:pPr>
        <w:pStyle w:val="CommentText"/>
      </w:pPr>
      <w:r>
        <w:rPr>
          <w:rStyle w:val="CommentReference"/>
        </w:rPr>
        <w:annotationRef/>
      </w:r>
      <w:r>
        <w:t>Reference needed</w:t>
      </w:r>
    </w:p>
  </w:comment>
  <w:comment w:id="7" w:author="ankur" w:date="2013-12-02T16:18:00Z" w:initials="at">
    <w:p w:rsidR="00ED0BD1" w:rsidRDefault="00ED0BD1">
      <w:pPr>
        <w:pStyle w:val="CommentText"/>
      </w:pPr>
      <w:r>
        <w:rPr>
          <w:rStyle w:val="CommentReference"/>
        </w:rPr>
        <w:annotationRef/>
      </w:r>
      <w:r>
        <w:t>Reference needed</w:t>
      </w:r>
    </w:p>
  </w:comment>
  <w:comment w:id="8" w:author="ankur" w:date="2013-12-02T16:18:00Z" w:initials="at">
    <w:p w:rsidR="00ED0BD1" w:rsidRDefault="00ED0BD1">
      <w:pPr>
        <w:pStyle w:val="CommentText"/>
      </w:pPr>
      <w:r>
        <w:rPr>
          <w:rStyle w:val="CommentReference"/>
        </w:rPr>
        <w:annotationRef/>
      </w:r>
      <w:r>
        <w:t xml:space="preserve">Give reference to the text. </w:t>
      </w:r>
    </w:p>
  </w:comment>
  <w:comment w:id="11" w:author="ankur" w:date="2013-12-02T16:18:00Z" w:initials="at">
    <w:p w:rsidR="00ED0BD1" w:rsidRDefault="00ED0BD1">
      <w:pPr>
        <w:pStyle w:val="CommentText"/>
      </w:pPr>
      <w:r>
        <w:rPr>
          <w:rStyle w:val="CommentReference"/>
        </w:rPr>
        <w:annotationRef/>
      </w:r>
      <w:r>
        <w:t>I suggest adding one or two basic chapters from Russel Norvig AI text to cover basics of planning and reinforcement learning.</w:t>
      </w:r>
    </w:p>
  </w:comment>
  <w:comment w:id="12" w:author="ankur" w:date="2013-12-02T16:18:00Z" w:initials="at">
    <w:p w:rsidR="00ED0BD1" w:rsidRDefault="00ED0BD1">
      <w:pPr>
        <w:pStyle w:val="CommentText"/>
      </w:pPr>
      <w:r>
        <w:rPr>
          <w:rStyle w:val="CommentReference"/>
        </w:rPr>
        <w:annotationRef/>
      </w:r>
      <w:r>
        <w:t>Slides? How will you share quick tutorials?</w:t>
      </w:r>
    </w:p>
  </w:comment>
  <w:comment w:id="20" w:author="ankur" w:date="2013-12-02T16:18:00Z" w:initials="at">
    <w:p w:rsidR="00ED0BD1" w:rsidRDefault="00ED0BD1">
      <w:pPr>
        <w:pStyle w:val="CommentText"/>
      </w:pPr>
      <w:r>
        <w:rPr>
          <w:rStyle w:val="CommentReference"/>
        </w:rPr>
        <w:annotationRef/>
      </w:r>
      <w:r>
        <w:t>Please be specific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6C90C8B"/>
    <w:multiLevelType w:val="hybridMultilevel"/>
    <w:tmpl w:val="59E647A6"/>
    <w:lvl w:ilvl="0" w:tplc="E8CC8A6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3D5"/>
    <w:rsid w:val="000013D5"/>
    <w:rsid w:val="00011ADE"/>
    <w:rsid w:val="000A338D"/>
    <w:rsid w:val="000E0475"/>
    <w:rsid w:val="000E5036"/>
    <w:rsid w:val="000F5CB5"/>
    <w:rsid w:val="00111DF7"/>
    <w:rsid w:val="00111F68"/>
    <w:rsid w:val="00145925"/>
    <w:rsid w:val="00163B75"/>
    <w:rsid w:val="00175AB2"/>
    <w:rsid w:val="001A0027"/>
    <w:rsid w:val="001B2C7F"/>
    <w:rsid w:val="002963AF"/>
    <w:rsid w:val="003A1B7C"/>
    <w:rsid w:val="003A5770"/>
    <w:rsid w:val="003D464B"/>
    <w:rsid w:val="004321B3"/>
    <w:rsid w:val="00476B44"/>
    <w:rsid w:val="00482578"/>
    <w:rsid w:val="0048629B"/>
    <w:rsid w:val="004B3911"/>
    <w:rsid w:val="004E04F8"/>
    <w:rsid w:val="004F37C6"/>
    <w:rsid w:val="005239F1"/>
    <w:rsid w:val="00641D48"/>
    <w:rsid w:val="006511E5"/>
    <w:rsid w:val="00692140"/>
    <w:rsid w:val="00696E39"/>
    <w:rsid w:val="00731898"/>
    <w:rsid w:val="007371E8"/>
    <w:rsid w:val="00757DD9"/>
    <w:rsid w:val="00780E65"/>
    <w:rsid w:val="007C36BE"/>
    <w:rsid w:val="007C57A1"/>
    <w:rsid w:val="007D1682"/>
    <w:rsid w:val="00883958"/>
    <w:rsid w:val="008845FA"/>
    <w:rsid w:val="00984133"/>
    <w:rsid w:val="00996641"/>
    <w:rsid w:val="009C2EC6"/>
    <w:rsid w:val="00AC7E1C"/>
    <w:rsid w:val="00AD307B"/>
    <w:rsid w:val="00AD4CE6"/>
    <w:rsid w:val="00AE0A28"/>
    <w:rsid w:val="00B72AB9"/>
    <w:rsid w:val="00BC63F3"/>
    <w:rsid w:val="00C21077"/>
    <w:rsid w:val="00C356DA"/>
    <w:rsid w:val="00C64D47"/>
    <w:rsid w:val="00C90473"/>
    <w:rsid w:val="00CE1348"/>
    <w:rsid w:val="00D3681A"/>
    <w:rsid w:val="00D45911"/>
    <w:rsid w:val="00D7041F"/>
    <w:rsid w:val="00D83576"/>
    <w:rsid w:val="00D92411"/>
    <w:rsid w:val="00D933DD"/>
    <w:rsid w:val="00DE49B3"/>
    <w:rsid w:val="00DF2151"/>
    <w:rsid w:val="00DF2EFF"/>
    <w:rsid w:val="00E15FC0"/>
    <w:rsid w:val="00E16117"/>
    <w:rsid w:val="00E41B0E"/>
    <w:rsid w:val="00E679DB"/>
    <w:rsid w:val="00E80AC0"/>
    <w:rsid w:val="00E95379"/>
    <w:rsid w:val="00EB5A16"/>
    <w:rsid w:val="00ED0BD1"/>
    <w:rsid w:val="00EE4C93"/>
    <w:rsid w:val="00F3089C"/>
    <w:rsid w:val="00F823A8"/>
    <w:rsid w:val="00FB1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9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DD"/>
    <w:pPr>
      <w:ind w:left="720"/>
      <w:contextualSpacing/>
    </w:pPr>
  </w:style>
  <w:style w:type="table" w:styleId="TableGrid">
    <w:name w:val="Table Grid"/>
    <w:basedOn w:val="TableNormal"/>
    <w:uiPriority w:val="59"/>
    <w:rsid w:val="00F30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D0BD1"/>
    <w:rPr>
      <w:sz w:val="16"/>
      <w:szCs w:val="16"/>
    </w:rPr>
  </w:style>
  <w:style w:type="paragraph" w:styleId="CommentText">
    <w:name w:val="annotation text"/>
    <w:basedOn w:val="Normal"/>
    <w:link w:val="CommentTextChar"/>
    <w:uiPriority w:val="99"/>
    <w:semiHidden/>
    <w:unhideWhenUsed/>
    <w:rsid w:val="00ED0BD1"/>
    <w:pPr>
      <w:spacing w:line="240" w:lineRule="auto"/>
    </w:pPr>
    <w:rPr>
      <w:sz w:val="20"/>
      <w:szCs w:val="20"/>
    </w:rPr>
  </w:style>
  <w:style w:type="character" w:customStyle="1" w:styleId="CommentTextChar">
    <w:name w:val="Comment Text Char"/>
    <w:basedOn w:val="DefaultParagraphFont"/>
    <w:link w:val="CommentText"/>
    <w:uiPriority w:val="99"/>
    <w:semiHidden/>
    <w:rsid w:val="00ED0BD1"/>
    <w:rPr>
      <w:sz w:val="20"/>
      <w:szCs w:val="20"/>
    </w:rPr>
  </w:style>
  <w:style w:type="paragraph" w:styleId="CommentSubject">
    <w:name w:val="annotation subject"/>
    <w:basedOn w:val="CommentText"/>
    <w:next w:val="CommentText"/>
    <w:link w:val="CommentSubjectChar"/>
    <w:uiPriority w:val="99"/>
    <w:semiHidden/>
    <w:unhideWhenUsed/>
    <w:rsid w:val="00ED0BD1"/>
    <w:rPr>
      <w:b/>
      <w:bCs/>
    </w:rPr>
  </w:style>
  <w:style w:type="character" w:customStyle="1" w:styleId="CommentSubjectChar">
    <w:name w:val="Comment Subject Char"/>
    <w:basedOn w:val="CommentTextChar"/>
    <w:link w:val="CommentSubject"/>
    <w:uiPriority w:val="99"/>
    <w:semiHidden/>
    <w:rsid w:val="00ED0BD1"/>
    <w:rPr>
      <w:b/>
      <w:bCs/>
      <w:sz w:val="20"/>
      <w:szCs w:val="20"/>
    </w:rPr>
  </w:style>
  <w:style w:type="paragraph" w:styleId="BalloonText">
    <w:name w:val="Balloon Text"/>
    <w:basedOn w:val="Normal"/>
    <w:link w:val="BalloonTextChar"/>
    <w:uiPriority w:val="99"/>
    <w:semiHidden/>
    <w:unhideWhenUsed/>
    <w:rsid w:val="00ED0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D1"/>
    <w:rPr>
      <w:rFonts w:ascii="Tahoma" w:hAnsi="Tahoma" w:cs="Tahoma"/>
      <w:sz w:val="16"/>
      <w:szCs w:val="16"/>
    </w:rPr>
  </w:style>
  <w:style w:type="character" w:customStyle="1" w:styleId="Heading1Char">
    <w:name w:val="Heading 1 Char"/>
    <w:basedOn w:val="DefaultParagraphFont"/>
    <w:link w:val="Heading1"/>
    <w:uiPriority w:val="9"/>
    <w:rsid w:val="00DE49B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E4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9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DD"/>
    <w:pPr>
      <w:ind w:left="720"/>
      <w:contextualSpacing/>
    </w:pPr>
  </w:style>
  <w:style w:type="table" w:styleId="TableGrid">
    <w:name w:val="Table Grid"/>
    <w:basedOn w:val="TableNormal"/>
    <w:uiPriority w:val="59"/>
    <w:rsid w:val="00F30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D0BD1"/>
    <w:rPr>
      <w:sz w:val="16"/>
      <w:szCs w:val="16"/>
    </w:rPr>
  </w:style>
  <w:style w:type="paragraph" w:styleId="CommentText">
    <w:name w:val="annotation text"/>
    <w:basedOn w:val="Normal"/>
    <w:link w:val="CommentTextChar"/>
    <w:uiPriority w:val="99"/>
    <w:semiHidden/>
    <w:unhideWhenUsed/>
    <w:rsid w:val="00ED0BD1"/>
    <w:pPr>
      <w:spacing w:line="240" w:lineRule="auto"/>
    </w:pPr>
    <w:rPr>
      <w:sz w:val="20"/>
      <w:szCs w:val="20"/>
    </w:rPr>
  </w:style>
  <w:style w:type="character" w:customStyle="1" w:styleId="CommentTextChar">
    <w:name w:val="Comment Text Char"/>
    <w:basedOn w:val="DefaultParagraphFont"/>
    <w:link w:val="CommentText"/>
    <w:uiPriority w:val="99"/>
    <w:semiHidden/>
    <w:rsid w:val="00ED0BD1"/>
    <w:rPr>
      <w:sz w:val="20"/>
      <w:szCs w:val="20"/>
    </w:rPr>
  </w:style>
  <w:style w:type="paragraph" w:styleId="CommentSubject">
    <w:name w:val="annotation subject"/>
    <w:basedOn w:val="CommentText"/>
    <w:next w:val="CommentText"/>
    <w:link w:val="CommentSubjectChar"/>
    <w:uiPriority w:val="99"/>
    <w:semiHidden/>
    <w:unhideWhenUsed/>
    <w:rsid w:val="00ED0BD1"/>
    <w:rPr>
      <w:b/>
      <w:bCs/>
    </w:rPr>
  </w:style>
  <w:style w:type="character" w:customStyle="1" w:styleId="CommentSubjectChar">
    <w:name w:val="Comment Subject Char"/>
    <w:basedOn w:val="CommentTextChar"/>
    <w:link w:val="CommentSubject"/>
    <w:uiPriority w:val="99"/>
    <w:semiHidden/>
    <w:rsid w:val="00ED0BD1"/>
    <w:rPr>
      <w:b/>
      <w:bCs/>
      <w:sz w:val="20"/>
      <w:szCs w:val="20"/>
    </w:rPr>
  </w:style>
  <w:style w:type="paragraph" w:styleId="BalloonText">
    <w:name w:val="Balloon Text"/>
    <w:basedOn w:val="Normal"/>
    <w:link w:val="BalloonTextChar"/>
    <w:uiPriority w:val="99"/>
    <w:semiHidden/>
    <w:unhideWhenUsed/>
    <w:rsid w:val="00ED0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D1"/>
    <w:rPr>
      <w:rFonts w:ascii="Tahoma" w:hAnsi="Tahoma" w:cs="Tahoma"/>
      <w:sz w:val="16"/>
      <w:szCs w:val="16"/>
    </w:rPr>
  </w:style>
  <w:style w:type="character" w:customStyle="1" w:styleId="Heading1Char">
    <w:name w:val="Heading 1 Char"/>
    <w:basedOn w:val="DefaultParagraphFont"/>
    <w:link w:val="Heading1"/>
    <w:uiPriority w:val="9"/>
    <w:rsid w:val="00DE49B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E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Wik133</b:Tag>
    <b:SourceType>InternetSite</b:SourceType>
    <b:Guid>{E35F696B-0453-448B-BF76-7D5FAE8FD749}</b:Guid>
    <b:Author>
      <b:Author>
        <b:NameList>
          <b:Person>
            <b:Last>Wikipedia</b:Last>
          </b:Person>
        </b:NameList>
      </b:Author>
    </b:Author>
    <b:Title>Automated planning and scheduling</b:Title>
    <b:ProductionCompany>Wikimedia Foundation</b:ProductionCompany>
    <b:Year>2013</b:Year>
    <b:Month>November</b:Month>
    <b:Day>19</b:Day>
    <b:YearAccessed>2013</b:YearAccessed>
    <b:MonthAccessed>December</b:MonthAccessed>
    <b:DayAccessed>2</b:DayAccessed>
    <b:URL>http://en.wikipedia.org/wiki/Automated_planning_and_scheduling</b:URL>
    <b:RefOrder>1</b:RefOrder>
  </b:Source>
  <b:Source>
    <b:Tag>Wik134</b:Tag>
    <b:SourceType>InternetSite</b:SourceType>
    <b:Guid>{0E9AAFB5-25CE-49E8-950F-149BC59E3101}</b:Guid>
    <b:Author>
      <b:Author>
        <b:NameList>
          <b:Person>
            <b:Last>Wikipedia</b:Last>
          </b:Person>
        </b:NameList>
      </b:Author>
    </b:Author>
    <b:Title>Reinforcement learning</b:Title>
    <b:ProductionCompany>Wikimedia Foundation</b:ProductionCompany>
    <b:Year>2013</b:Year>
    <b:Month>November</b:Month>
    <b:Day>25</b:Day>
    <b:YearAccessed>2013</b:YearAccessed>
    <b:MonthAccessed>December</b:MonthAccessed>
    <b:DayAccessed>2</b:DayAccessed>
    <b:URL>http://en.wikipedia.org/wiki/Reinforcement_learning</b:URL>
    <b:RefOrder>2</b:RefOrder>
  </b:Source>
</b:Sources>
</file>

<file path=customXml/itemProps1.xml><?xml version="1.0" encoding="utf-8"?>
<ds:datastoreItem xmlns:ds="http://schemas.openxmlformats.org/officeDocument/2006/customXml" ds:itemID="{BA784BDA-64ED-48F3-961E-66C7E2FE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Abdelrahman Elogeel</dc:creator>
  <cp:lastModifiedBy>Abdelrahman Elogeel</cp:lastModifiedBy>
  <cp:revision>16</cp:revision>
  <dcterms:created xsi:type="dcterms:W3CDTF">2013-12-03T00:18:00Z</dcterms:created>
  <dcterms:modified xsi:type="dcterms:W3CDTF">2014-01-18T16:06:00Z</dcterms:modified>
</cp:coreProperties>
</file>